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Pr="004D2471" w:rsidRDefault="008A6DF2">
          <w:pPr>
            <w:pStyle w:val="ListBullet"/>
            <w:numPr>
              <w:ilvl w:val="0"/>
              <w:numId w:val="0"/>
            </w:numPr>
            <w:spacing w:line="240" w:lineRule="auto"/>
            <w:pPrChange w:id="0" w:author="Pranav Mehndiratta" w:date="2014-03-09T19:56:00Z">
              <w:pPr>
                <w:pStyle w:val="ListBullet"/>
                <w:numPr>
                  <w:numId w:val="0"/>
                </w:numPr>
                <w:ind w:left="0" w:firstLine="0"/>
              </w:pPr>
            </w:pPrChange>
          </w:pPr>
          <w:r w:rsidRPr="004D2471">
            <w:rPr>
              <w:noProof/>
              <w:lang w:eastAsia="en-US"/>
            </w:rPr>
            <mc:AlternateContent>
              <mc:Choice Requires="wps">
                <w:drawing>
                  <wp:anchor distT="0" distB="0" distL="114300" distR="114300" simplePos="0" relativeHeight="251654144" behindDoc="0" locked="0" layoutInCell="1" allowOverlap="0" wp14:anchorId="759EF853" wp14:editId="6EA96F7A">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4154CA" w:rsidRDefault="004154CA">
                                <w:pPr>
                                  <w:pStyle w:val="Title"/>
                                </w:pPr>
                                <w:sdt>
                                  <w:sdtPr>
                                    <w:alias w:val="Title"/>
                                    <w:tag w:val=""/>
                                    <w:id w:val="-1681033959"/>
                                    <w:dataBinding w:prefixMappings="xmlns:ns0='http://purl.org/dc/elements/1.1/' xmlns:ns1='http://schemas.openxmlformats.org/package/2006/metadata/core-properties' " w:xpath="/ns1:coreProperties[1]/ns0:title[1]" w:storeItemID="{6C3C8BC8-F283-45AE-878A-BAB7291924A1}"/>
                                    <w:text w:multiLine="1"/>
                                  </w:sdtPr>
                                  <w:sdtContent>
                                    <w:del w:id="1" w:author="Pranav Mehndiratta" w:date="2014-03-09T03:23:00Z">
                                      <w:r w:rsidDel="00F31953">
                                        <w:delText>Basic Storage Server For Apartment Buildings</w:delText>
                                      </w:r>
                                    </w:del>
                                    <w:ins w:id="2" w:author="Pranav Mehndiratta" w:date="2014-03-09T03:23:00Z">
                                      <w:r>
                                        <w:t xml:space="preserve">Extended </w:t>
                                      </w:r>
                                    </w:ins>
                                    <w:ins w:id="3" w:author="Pranav Mehndiratta" w:date="2014-03-09T03:22:00Z">
                                      <w:r>
                                        <w:t>Storage Server For Apartment Buildings</w:t>
                                      </w:r>
                                    </w:ins>
                                  </w:sdtContent>
                                </w:sdt>
                              </w:p>
                              <w:p w:rsidR="004154CA" w:rsidRDefault="004154CA">
                                <w:pPr>
                                  <w:pStyle w:val="Subtitle"/>
                                </w:pPr>
                                <w:del w:id="4" w:author="Pranav Mehndiratta [2]" w:date="2014-03-08T18:58:00Z">
                                  <w:r w:rsidDel="00084A2D">
                                    <w:delText>February 8</w:delText>
                                  </w:r>
                                </w:del>
                                <w:ins w:id="5" w:author="Pranav Mehndiratta [2]" w:date="2014-03-08T18:58:00Z">
                                  <w:r>
                                    <w:t>March 8, 2014</w:t>
                                  </w:r>
                                </w:ins>
                                <w:del w:id="6" w:author="Pranav Mehndiratta [2]" w:date="2014-03-08T18:58:00Z">
                                  <w:r w:rsidDel="00084A2D">
                                    <w:delText>, 2014</w:delText>
                                  </w:r>
                                </w:del>
                              </w:p>
                              <w:p w:rsidR="004154CA" w:rsidRDefault="004154CA">
                                <w:pPr>
                                  <w:pStyle w:val="Abstract"/>
                                </w:pPr>
                                <w:sdt>
                                  <w:sdtPr>
                                    <w:alias w:val="Abstract"/>
                                    <w:id w:val="-1406519582"/>
                                    <w:dataBinding w:prefixMappings="xmlns:ns0='http://schemas.microsoft.com/office/2006/coverPageProps'" w:xpath="/ns0:CoverPageProperties[1]/ns0:Abstract[1]" w:storeItemID="{55AF091B-3C7A-41E3-B477-F2FDAA23CFDA}"/>
                                    <w:text/>
                                  </w:sdtPr>
                                  <w:sdtContent>
                                    <w:r>
                                      <w:t>Aryamman Jain, Pranav Mehndiratta &amp; Vaibhav Vijay</w:t>
                                    </w:r>
                                  </w:sdtContent>
                                </w:sdt>
                                <w:r>
                                  <w:tab/>
                                </w:r>
                                <w:r>
                                  <w:tab/>
                                  <w:t xml:space="preserve">       </w:t>
                                </w:r>
                                <w:r>
                                  <w:tab/>
                                </w:r>
                                <w:r>
                                  <w:tab/>
                                  <w:t xml:space="preserve"> Team ID: CD-037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759EF853"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414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4154CA" w:rsidRDefault="004154CA">
                          <w:pPr>
                            <w:pStyle w:val="Title"/>
                          </w:pPr>
                          <w:sdt>
                            <w:sdtPr>
                              <w:alias w:val="Title"/>
                              <w:tag w:val=""/>
                              <w:id w:val="-1681033959"/>
                              <w:dataBinding w:prefixMappings="xmlns:ns0='http://purl.org/dc/elements/1.1/' xmlns:ns1='http://schemas.openxmlformats.org/package/2006/metadata/core-properties' " w:xpath="/ns1:coreProperties[1]/ns0:title[1]" w:storeItemID="{6C3C8BC8-F283-45AE-878A-BAB7291924A1}"/>
                              <w:text w:multiLine="1"/>
                            </w:sdtPr>
                            <w:sdtContent>
                              <w:del w:id="7" w:author="Pranav Mehndiratta" w:date="2014-03-09T03:23:00Z">
                                <w:r w:rsidDel="00F31953">
                                  <w:delText>Basic Storage Server For Apartment Buildings</w:delText>
                                </w:r>
                              </w:del>
                              <w:ins w:id="8" w:author="Pranav Mehndiratta" w:date="2014-03-09T03:23:00Z">
                                <w:r>
                                  <w:t xml:space="preserve">Extended </w:t>
                                </w:r>
                              </w:ins>
                              <w:ins w:id="9" w:author="Pranav Mehndiratta" w:date="2014-03-09T03:22:00Z">
                                <w:r>
                                  <w:t>Storage Server For Apartment Buildings</w:t>
                                </w:r>
                              </w:ins>
                            </w:sdtContent>
                          </w:sdt>
                        </w:p>
                        <w:p w:rsidR="004154CA" w:rsidRDefault="004154CA">
                          <w:pPr>
                            <w:pStyle w:val="Subtitle"/>
                          </w:pPr>
                          <w:del w:id="10" w:author="Pranav Mehndiratta [2]" w:date="2014-03-08T18:58:00Z">
                            <w:r w:rsidDel="00084A2D">
                              <w:delText>February 8</w:delText>
                            </w:r>
                          </w:del>
                          <w:ins w:id="11" w:author="Pranav Mehndiratta [2]" w:date="2014-03-08T18:58:00Z">
                            <w:r>
                              <w:t>March 8, 2014</w:t>
                            </w:r>
                          </w:ins>
                          <w:del w:id="12" w:author="Pranav Mehndiratta [2]" w:date="2014-03-08T18:58:00Z">
                            <w:r w:rsidDel="00084A2D">
                              <w:delText>, 2014</w:delText>
                            </w:r>
                          </w:del>
                        </w:p>
                        <w:p w:rsidR="004154CA" w:rsidRDefault="004154CA">
                          <w:pPr>
                            <w:pStyle w:val="Abstract"/>
                          </w:pPr>
                          <w:sdt>
                            <w:sdtPr>
                              <w:alias w:val="Abstract"/>
                              <w:id w:val="-1406519582"/>
                              <w:dataBinding w:prefixMappings="xmlns:ns0='http://schemas.microsoft.com/office/2006/coverPageProps'" w:xpath="/ns0:CoverPageProperties[1]/ns0:Abstract[1]" w:storeItemID="{55AF091B-3C7A-41E3-B477-F2FDAA23CFDA}"/>
                              <w:text/>
                            </w:sdtPr>
                            <w:sdtContent>
                              <w:r>
                                <w:t>Aryamman Jain, Pranav Mehndiratta &amp; Vaibhav Vijay</w:t>
                              </w:r>
                            </w:sdtContent>
                          </w:sdt>
                          <w:r>
                            <w:tab/>
                          </w:r>
                          <w:r>
                            <w:tab/>
                            <w:t xml:space="preserve">       </w:t>
                          </w:r>
                          <w:r>
                            <w:tab/>
                          </w:r>
                          <w:r>
                            <w:tab/>
                            <w:t xml:space="preserve"> Team ID: CD-037</w:t>
                          </w:r>
                        </w:p>
                      </w:txbxContent>
                    </v:textbox>
                    <w10:wrap anchorx="page" anchory="page"/>
                  </v:shape>
                </w:pict>
              </mc:Fallback>
            </mc:AlternateContent>
          </w:r>
          <w:r w:rsidRPr="004D2471">
            <w:rPr>
              <w:noProof/>
              <w:lang w:eastAsia="en-US"/>
            </w:rPr>
            <w:drawing>
              <wp:anchor distT="0" distB="0" distL="114300" distR="114300" simplePos="0" relativeHeight="251666432" behindDoc="1" locked="0" layoutInCell="1" allowOverlap="0" wp14:anchorId="752687BD" wp14:editId="62325791">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sdt>
      <w:sdtPr>
        <w:rPr>
          <w:sz w:val="32"/>
        </w:rPr>
        <w:id w:val="588973639"/>
        <w:docPartObj>
          <w:docPartGallery w:val="Table of Contents"/>
          <w:docPartUnique/>
        </w:docPartObj>
      </w:sdtPr>
      <w:sdtEndPr>
        <w:rPr>
          <w:b/>
          <w:bCs/>
          <w:noProof/>
        </w:rPr>
      </w:sdtEndPr>
      <w:sdtContent>
        <w:p w:rsidR="002B75DD" w:rsidRPr="007D1B59" w:rsidRDefault="002B75DD">
          <w:pPr>
            <w:pStyle w:val="TOCHeading"/>
            <w:rPr>
              <w:sz w:val="48"/>
            </w:rPr>
          </w:pPr>
          <w:r w:rsidRPr="007D1B59">
            <w:rPr>
              <w:sz w:val="48"/>
            </w:rPr>
            <w:t>Contents</w:t>
          </w:r>
        </w:p>
        <w:p w:rsidR="002946CF" w:rsidRPr="002946CF" w:rsidRDefault="002B75DD">
          <w:pPr>
            <w:pStyle w:val="TOC1"/>
            <w:rPr>
              <w:ins w:id="13" w:author="Pranav Mehndiratta" w:date="2014-03-09T22:47:00Z"/>
              <w:rFonts w:asciiTheme="minorHAnsi" w:eastAsiaTheme="minorEastAsia" w:hAnsiTheme="minorHAnsi"/>
              <w:color w:val="auto"/>
              <w:kern w:val="0"/>
              <w:sz w:val="32"/>
              <w:szCs w:val="22"/>
              <w:lang w:eastAsia="en-US"/>
              <w:rPrChange w:id="14" w:author="Pranav Mehndiratta" w:date="2014-03-09T22:48:00Z">
                <w:rPr>
                  <w:ins w:id="15" w:author="Pranav Mehndiratta" w:date="2014-03-09T22:47:00Z"/>
                  <w:rFonts w:asciiTheme="minorHAnsi" w:eastAsiaTheme="minorEastAsia" w:hAnsiTheme="minorHAnsi"/>
                  <w:color w:val="auto"/>
                  <w:kern w:val="0"/>
                  <w:szCs w:val="22"/>
                  <w:lang w:eastAsia="en-US"/>
                </w:rPr>
              </w:rPrChange>
            </w:rPr>
          </w:pPr>
          <w:r w:rsidRPr="002946CF">
            <w:rPr>
              <w:sz w:val="44"/>
              <w:rPrChange w:id="16" w:author="Pranav Mehndiratta" w:date="2014-03-09T22:48:00Z">
                <w:rPr>
                  <w:b/>
                  <w:bCs/>
                  <w:color w:val="404040" w:themeColor="text1" w:themeTint="BF"/>
                  <w:sz w:val="32"/>
                </w:rPr>
              </w:rPrChange>
            </w:rPr>
            <w:fldChar w:fldCharType="begin"/>
          </w:r>
          <w:r w:rsidRPr="002946CF">
            <w:rPr>
              <w:sz w:val="44"/>
              <w:rPrChange w:id="17" w:author="Pranav Mehndiratta" w:date="2014-03-09T22:48:00Z">
                <w:rPr>
                  <w:sz w:val="32"/>
                </w:rPr>
              </w:rPrChange>
            </w:rPr>
            <w:instrText xml:space="preserve"> TOC \o "1-3" \h \z \u </w:instrText>
          </w:r>
          <w:r w:rsidRPr="002946CF">
            <w:rPr>
              <w:sz w:val="44"/>
              <w:rPrChange w:id="18" w:author="Pranav Mehndiratta" w:date="2014-03-09T22:48:00Z">
                <w:rPr>
                  <w:b/>
                  <w:bCs/>
                  <w:color w:val="404040" w:themeColor="text1" w:themeTint="BF"/>
                  <w:sz w:val="32"/>
                </w:rPr>
              </w:rPrChange>
            </w:rPr>
            <w:fldChar w:fldCharType="separate"/>
          </w:r>
          <w:ins w:id="19" w:author="Pranav Mehndiratta" w:date="2014-03-09T22:47:00Z">
            <w:r w:rsidR="002946CF" w:rsidRPr="002946CF">
              <w:rPr>
                <w:rStyle w:val="Hyperlink"/>
                <w:sz w:val="32"/>
                <w:rPrChange w:id="20" w:author="Pranav Mehndiratta" w:date="2014-03-09T22:48:00Z">
                  <w:rPr>
                    <w:rStyle w:val="Hyperlink"/>
                  </w:rPr>
                </w:rPrChange>
              </w:rPr>
              <w:fldChar w:fldCharType="begin"/>
            </w:r>
            <w:r w:rsidR="002946CF" w:rsidRPr="002946CF">
              <w:rPr>
                <w:rStyle w:val="Hyperlink"/>
                <w:sz w:val="32"/>
                <w:rPrChange w:id="21" w:author="Pranav Mehndiratta" w:date="2014-03-09T22:48:00Z">
                  <w:rPr>
                    <w:rStyle w:val="Hyperlink"/>
                  </w:rPr>
                </w:rPrChange>
              </w:rPr>
              <w:instrText xml:space="preserve"> </w:instrText>
            </w:r>
            <w:r w:rsidR="002946CF" w:rsidRPr="002946CF">
              <w:rPr>
                <w:sz w:val="32"/>
                <w:rPrChange w:id="22" w:author="Pranav Mehndiratta" w:date="2014-03-09T22:48:00Z">
                  <w:rPr/>
                </w:rPrChange>
              </w:rPr>
              <w:instrText>HYPERLINK \l "_Toc382168590"</w:instrText>
            </w:r>
            <w:r w:rsidR="002946CF" w:rsidRPr="002946CF">
              <w:rPr>
                <w:rStyle w:val="Hyperlink"/>
                <w:sz w:val="32"/>
                <w:rPrChange w:id="23" w:author="Pranav Mehndiratta" w:date="2014-03-09T22:48:00Z">
                  <w:rPr>
                    <w:rStyle w:val="Hyperlink"/>
                  </w:rPr>
                </w:rPrChange>
              </w:rPr>
              <w:instrText xml:space="preserve"> </w:instrText>
            </w:r>
            <w:r w:rsidR="002946CF" w:rsidRPr="002946CF">
              <w:rPr>
                <w:rStyle w:val="Hyperlink"/>
                <w:sz w:val="32"/>
                <w:rPrChange w:id="24" w:author="Pranav Mehndiratta" w:date="2014-03-09T22:48:00Z">
                  <w:rPr>
                    <w:rStyle w:val="Hyperlink"/>
                  </w:rPr>
                </w:rPrChange>
              </w:rPr>
              <w:fldChar w:fldCharType="separate"/>
            </w:r>
            <w:r w:rsidR="002946CF" w:rsidRPr="002946CF">
              <w:rPr>
                <w:rStyle w:val="Hyperlink"/>
                <w:sz w:val="32"/>
                <w:rPrChange w:id="25" w:author="Pranav Mehndiratta" w:date="2014-03-09T22:48:00Z">
                  <w:rPr>
                    <w:rStyle w:val="Hyperlink"/>
                  </w:rPr>
                </w:rPrChange>
              </w:rPr>
              <w:t>Executive Summary</w:t>
            </w:r>
            <w:r w:rsidR="002946CF" w:rsidRPr="002946CF">
              <w:rPr>
                <w:webHidden/>
                <w:sz w:val="32"/>
                <w:rPrChange w:id="26" w:author="Pranav Mehndiratta" w:date="2014-03-09T22:48:00Z">
                  <w:rPr>
                    <w:webHidden/>
                  </w:rPr>
                </w:rPrChange>
              </w:rPr>
              <w:tab/>
            </w:r>
            <w:r w:rsidR="002946CF" w:rsidRPr="002946CF">
              <w:rPr>
                <w:webHidden/>
                <w:sz w:val="32"/>
                <w:rPrChange w:id="27" w:author="Pranav Mehndiratta" w:date="2014-03-09T22:48:00Z">
                  <w:rPr>
                    <w:webHidden/>
                  </w:rPr>
                </w:rPrChange>
              </w:rPr>
              <w:fldChar w:fldCharType="begin"/>
            </w:r>
            <w:r w:rsidR="002946CF" w:rsidRPr="002946CF">
              <w:rPr>
                <w:webHidden/>
                <w:sz w:val="32"/>
                <w:rPrChange w:id="28" w:author="Pranav Mehndiratta" w:date="2014-03-09T22:48:00Z">
                  <w:rPr>
                    <w:webHidden/>
                  </w:rPr>
                </w:rPrChange>
              </w:rPr>
              <w:instrText xml:space="preserve"> PAGEREF _Toc382168590 \h </w:instrText>
            </w:r>
          </w:ins>
          <w:r w:rsidR="002946CF" w:rsidRPr="002946CF">
            <w:rPr>
              <w:webHidden/>
              <w:sz w:val="32"/>
              <w:rPrChange w:id="29" w:author="Pranav Mehndiratta" w:date="2014-03-09T22:48:00Z">
                <w:rPr>
                  <w:webHidden/>
                  <w:sz w:val="32"/>
                </w:rPr>
              </w:rPrChange>
            </w:rPr>
          </w:r>
          <w:r w:rsidR="002946CF" w:rsidRPr="002946CF">
            <w:rPr>
              <w:webHidden/>
              <w:sz w:val="32"/>
              <w:rPrChange w:id="30" w:author="Pranav Mehndiratta" w:date="2014-03-09T22:48:00Z">
                <w:rPr>
                  <w:webHidden/>
                </w:rPr>
              </w:rPrChange>
            </w:rPr>
            <w:fldChar w:fldCharType="separate"/>
          </w:r>
          <w:ins w:id="31" w:author="Pranav Mehndiratta" w:date="2014-03-09T23:33:00Z">
            <w:r w:rsidR="00C2403B">
              <w:rPr>
                <w:webHidden/>
                <w:sz w:val="32"/>
              </w:rPr>
              <w:t>1</w:t>
            </w:r>
          </w:ins>
          <w:ins w:id="32" w:author="Pranav Mehndiratta" w:date="2014-03-09T22:47:00Z">
            <w:r w:rsidR="002946CF" w:rsidRPr="002946CF">
              <w:rPr>
                <w:webHidden/>
                <w:sz w:val="32"/>
                <w:rPrChange w:id="33" w:author="Pranav Mehndiratta" w:date="2014-03-09T22:48:00Z">
                  <w:rPr>
                    <w:webHidden/>
                  </w:rPr>
                </w:rPrChange>
              </w:rPr>
              <w:fldChar w:fldCharType="end"/>
            </w:r>
            <w:r w:rsidR="002946CF" w:rsidRPr="002946CF">
              <w:rPr>
                <w:rStyle w:val="Hyperlink"/>
                <w:sz w:val="32"/>
                <w:rPrChange w:id="34" w:author="Pranav Mehndiratta" w:date="2014-03-09T22:48:00Z">
                  <w:rPr>
                    <w:rStyle w:val="Hyperlink"/>
                  </w:rPr>
                </w:rPrChange>
              </w:rPr>
              <w:fldChar w:fldCharType="end"/>
            </w:r>
          </w:ins>
        </w:p>
        <w:p w:rsidR="002946CF" w:rsidRPr="002946CF" w:rsidRDefault="002946CF">
          <w:pPr>
            <w:pStyle w:val="TOC1"/>
            <w:rPr>
              <w:ins w:id="35" w:author="Pranav Mehndiratta" w:date="2014-03-09T22:47:00Z"/>
              <w:rFonts w:asciiTheme="minorHAnsi" w:eastAsiaTheme="minorEastAsia" w:hAnsiTheme="minorHAnsi"/>
              <w:color w:val="auto"/>
              <w:kern w:val="0"/>
              <w:sz w:val="32"/>
              <w:szCs w:val="22"/>
              <w:lang w:eastAsia="en-US"/>
              <w:rPrChange w:id="36" w:author="Pranav Mehndiratta" w:date="2014-03-09T22:48:00Z">
                <w:rPr>
                  <w:ins w:id="37" w:author="Pranav Mehndiratta" w:date="2014-03-09T22:47:00Z"/>
                  <w:rFonts w:asciiTheme="minorHAnsi" w:eastAsiaTheme="minorEastAsia" w:hAnsiTheme="minorHAnsi"/>
                  <w:color w:val="auto"/>
                  <w:kern w:val="0"/>
                  <w:szCs w:val="22"/>
                  <w:lang w:eastAsia="en-US"/>
                </w:rPr>
              </w:rPrChange>
            </w:rPr>
          </w:pPr>
          <w:ins w:id="38" w:author="Pranav Mehndiratta" w:date="2014-03-09T22:47:00Z">
            <w:r w:rsidRPr="002946CF">
              <w:rPr>
                <w:rStyle w:val="Hyperlink"/>
                <w:sz w:val="32"/>
                <w:rPrChange w:id="39" w:author="Pranav Mehndiratta" w:date="2014-03-09T22:48:00Z">
                  <w:rPr>
                    <w:rStyle w:val="Hyperlink"/>
                  </w:rPr>
                </w:rPrChange>
              </w:rPr>
              <w:fldChar w:fldCharType="begin"/>
            </w:r>
            <w:r w:rsidRPr="002946CF">
              <w:rPr>
                <w:rStyle w:val="Hyperlink"/>
                <w:sz w:val="32"/>
                <w:rPrChange w:id="40" w:author="Pranav Mehndiratta" w:date="2014-03-09T22:48:00Z">
                  <w:rPr>
                    <w:rStyle w:val="Hyperlink"/>
                  </w:rPr>
                </w:rPrChange>
              </w:rPr>
              <w:instrText xml:space="preserve"> </w:instrText>
            </w:r>
            <w:r w:rsidRPr="002946CF">
              <w:rPr>
                <w:sz w:val="32"/>
                <w:rPrChange w:id="41" w:author="Pranav Mehndiratta" w:date="2014-03-09T22:48:00Z">
                  <w:rPr/>
                </w:rPrChange>
              </w:rPr>
              <w:instrText>HYPERLINK \l "_Toc382168591"</w:instrText>
            </w:r>
            <w:r w:rsidRPr="002946CF">
              <w:rPr>
                <w:rStyle w:val="Hyperlink"/>
                <w:sz w:val="32"/>
                <w:rPrChange w:id="42" w:author="Pranav Mehndiratta" w:date="2014-03-09T22:48:00Z">
                  <w:rPr>
                    <w:rStyle w:val="Hyperlink"/>
                  </w:rPr>
                </w:rPrChange>
              </w:rPr>
              <w:instrText xml:space="preserve"> </w:instrText>
            </w:r>
            <w:r w:rsidRPr="002946CF">
              <w:rPr>
                <w:rStyle w:val="Hyperlink"/>
                <w:sz w:val="32"/>
                <w:rPrChange w:id="43" w:author="Pranav Mehndiratta" w:date="2014-03-09T22:48:00Z">
                  <w:rPr>
                    <w:rStyle w:val="Hyperlink"/>
                  </w:rPr>
                </w:rPrChange>
              </w:rPr>
              <w:fldChar w:fldCharType="separate"/>
            </w:r>
            <w:r w:rsidRPr="002946CF">
              <w:rPr>
                <w:rStyle w:val="Hyperlink"/>
                <w:sz w:val="32"/>
                <w:rPrChange w:id="44" w:author="Pranav Mehndiratta" w:date="2014-03-09T22:48:00Z">
                  <w:rPr>
                    <w:rStyle w:val="Hyperlink"/>
                  </w:rPr>
                </w:rPrChange>
              </w:rPr>
              <w:t>Introduction</w:t>
            </w:r>
            <w:r w:rsidRPr="002946CF">
              <w:rPr>
                <w:webHidden/>
                <w:sz w:val="32"/>
                <w:rPrChange w:id="45" w:author="Pranav Mehndiratta" w:date="2014-03-09T22:48:00Z">
                  <w:rPr>
                    <w:webHidden/>
                  </w:rPr>
                </w:rPrChange>
              </w:rPr>
              <w:tab/>
            </w:r>
            <w:r w:rsidRPr="002946CF">
              <w:rPr>
                <w:webHidden/>
                <w:sz w:val="32"/>
                <w:rPrChange w:id="46" w:author="Pranav Mehndiratta" w:date="2014-03-09T22:48:00Z">
                  <w:rPr>
                    <w:webHidden/>
                  </w:rPr>
                </w:rPrChange>
              </w:rPr>
              <w:fldChar w:fldCharType="begin"/>
            </w:r>
            <w:r w:rsidRPr="002946CF">
              <w:rPr>
                <w:webHidden/>
                <w:sz w:val="32"/>
                <w:rPrChange w:id="47" w:author="Pranav Mehndiratta" w:date="2014-03-09T22:48:00Z">
                  <w:rPr>
                    <w:webHidden/>
                  </w:rPr>
                </w:rPrChange>
              </w:rPr>
              <w:instrText xml:space="preserve"> PAGEREF _Toc382168591 \h </w:instrText>
            </w:r>
          </w:ins>
          <w:r w:rsidRPr="002946CF">
            <w:rPr>
              <w:webHidden/>
              <w:sz w:val="32"/>
              <w:rPrChange w:id="48" w:author="Pranav Mehndiratta" w:date="2014-03-09T22:48:00Z">
                <w:rPr>
                  <w:webHidden/>
                  <w:sz w:val="32"/>
                </w:rPr>
              </w:rPrChange>
            </w:rPr>
          </w:r>
          <w:r w:rsidRPr="002946CF">
            <w:rPr>
              <w:webHidden/>
              <w:sz w:val="32"/>
              <w:rPrChange w:id="49" w:author="Pranav Mehndiratta" w:date="2014-03-09T22:48:00Z">
                <w:rPr>
                  <w:webHidden/>
                </w:rPr>
              </w:rPrChange>
            </w:rPr>
            <w:fldChar w:fldCharType="separate"/>
          </w:r>
          <w:ins w:id="50" w:author="Pranav Mehndiratta" w:date="2014-03-09T23:33:00Z">
            <w:r w:rsidR="00C2403B">
              <w:rPr>
                <w:webHidden/>
                <w:sz w:val="32"/>
              </w:rPr>
              <w:t>2</w:t>
            </w:r>
          </w:ins>
          <w:ins w:id="51" w:author="Pranav Mehndiratta" w:date="2014-03-09T22:47:00Z">
            <w:r w:rsidRPr="002946CF">
              <w:rPr>
                <w:webHidden/>
                <w:sz w:val="32"/>
                <w:rPrChange w:id="52" w:author="Pranav Mehndiratta" w:date="2014-03-09T22:48:00Z">
                  <w:rPr>
                    <w:webHidden/>
                  </w:rPr>
                </w:rPrChange>
              </w:rPr>
              <w:fldChar w:fldCharType="end"/>
            </w:r>
            <w:r w:rsidRPr="002946CF">
              <w:rPr>
                <w:rStyle w:val="Hyperlink"/>
                <w:sz w:val="32"/>
                <w:rPrChange w:id="53" w:author="Pranav Mehndiratta" w:date="2014-03-09T22:48:00Z">
                  <w:rPr>
                    <w:rStyle w:val="Hyperlink"/>
                  </w:rPr>
                </w:rPrChange>
              </w:rPr>
              <w:fldChar w:fldCharType="end"/>
            </w:r>
          </w:ins>
        </w:p>
        <w:p w:rsidR="002946CF" w:rsidRPr="002946CF" w:rsidRDefault="002946CF">
          <w:pPr>
            <w:pStyle w:val="TOC1"/>
            <w:rPr>
              <w:ins w:id="54" w:author="Pranav Mehndiratta" w:date="2014-03-09T22:47:00Z"/>
              <w:rFonts w:asciiTheme="minorHAnsi" w:eastAsiaTheme="minorEastAsia" w:hAnsiTheme="minorHAnsi"/>
              <w:color w:val="auto"/>
              <w:kern w:val="0"/>
              <w:sz w:val="32"/>
              <w:szCs w:val="22"/>
              <w:lang w:eastAsia="en-US"/>
              <w:rPrChange w:id="55" w:author="Pranav Mehndiratta" w:date="2014-03-09T22:48:00Z">
                <w:rPr>
                  <w:ins w:id="56" w:author="Pranav Mehndiratta" w:date="2014-03-09T22:47:00Z"/>
                  <w:rFonts w:asciiTheme="minorHAnsi" w:eastAsiaTheme="minorEastAsia" w:hAnsiTheme="minorHAnsi"/>
                  <w:color w:val="auto"/>
                  <w:kern w:val="0"/>
                  <w:szCs w:val="22"/>
                  <w:lang w:eastAsia="en-US"/>
                </w:rPr>
              </w:rPrChange>
            </w:rPr>
          </w:pPr>
          <w:ins w:id="57" w:author="Pranav Mehndiratta" w:date="2014-03-09T22:47:00Z">
            <w:r w:rsidRPr="002946CF">
              <w:rPr>
                <w:rStyle w:val="Hyperlink"/>
                <w:sz w:val="32"/>
                <w:rPrChange w:id="58" w:author="Pranav Mehndiratta" w:date="2014-03-09T22:48:00Z">
                  <w:rPr>
                    <w:rStyle w:val="Hyperlink"/>
                  </w:rPr>
                </w:rPrChange>
              </w:rPr>
              <w:fldChar w:fldCharType="begin"/>
            </w:r>
            <w:r w:rsidRPr="002946CF">
              <w:rPr>
                <w:rStyle w:val="Hyperlink"/>
                <w:sz w:val="32"/>
                <w:rPrChange w:id="59" w:author="Pranav Mehndiratta" w:date="2014-03-09T22:48:00Z">
                  <w:rPr>
                    <w:rStyle w:val="Hyperlink"/>
                  </w:rPr>
                </w:rPrChange>
              </w:rPr>
              <w:instrText xml:space="preserve"> </w:instrText>
            </w:r>
            <w:r w:rsidRPr="002946CF">
              <w:rPr>
                <w:sz w:val="32"/>
                <w:rPrChange w:id="60" w:author="Pranav Mehndiratta" w:date="2014-03-09T22:48:00Z">
                  <w:rPr/>
                </w:rPrChange>
              </w:rPr>
              <w:instrText>HYPERLINK \l "_Toc382168592"</w:instrText>
            </w:r>
            <w:r w:rsidRPr="002946CF">
              <w:rPr>
                <w:rStyle w:val="Hyperlink"/>
                <w:sz w:val="32"/>
                <w:rPrChange w:id="61" w:author="Pranav Mehndiratta" w:date="2014-03-09T22:48:00Z">
                  <w:rPr>
                    <w:rStyle w:val="Hyperlink"/>
                  </w:rPr>
                </w:rPrChange>
              </w:rPr>
              <w:instrText xml:space="preserve"> </w:instrText>
            </w:r>
            <w:r w:rsidRPr="002946CF">
              <w:rPr>
                <w:rStyle w:val="Hyperlink"/>
                <w:sz w:val="32"/>
                <w:rPrChange w:id="62" w:author="Pranav Mehndiratta" w:date="2014-03-09T22:48:00Z">
                  <w:rPr>
                    <w:rStyle w:val="Hyperlink"/>
                  </w:rPr>
                </w:rPrChange>
              </w:rPr>
              <w:fldChar w:fldCharType="separate"/>
            </w:r>
            <w:r w:rsidRPr="002946CF">
              <w:rPr>
                <w:rStyle w:val="Hyperlink"/>
                <w:sz w:val="32"/>
                <w:rPrChange w:id="63" w:author="Pranav Mehndiratta" w:date="2014-03-09T22:48:00Z">
                  <w:rPr>
                    <w:rStyle w:val="Hyperlink"/>
                  </w:rPr>
                </w:rPrChange>
              </w:rPr>
              <w:t>Software Architecture - UML Diagrams</w:t>
            </w:r>
            <w:r w:rsidRPr="002946CF">
              <w:rPr>
                <w:webHidden/>
                <w:sz w:val="32"/>
                <w:rPrChange w:id="64" w:author="Pranav Mehndiratta" w:date="2014-03-09T22:48:00Z">
                  <w:rPr>
                    <w:webHidden/>
                  </w:rPr>
                </w:rPrChange>
              </w:rPr>
              <w:tab/>
            </w:r>
            <w:r w:rsidRPr="002946CF">
              <w:rPr>
                <w:webHidden/>
                <w:sz w:val="32"/>
                <w:rPrChange w:id="65" w:author="Pranav Mehndiratta" w:date="2014-03-09T22:48:00Z">
                  <w:rPr>
                    <w:webHidden/>
                  </w:rPr>
                </w:rPrChange>
              </w:rPr>
              <w:fldChar w:fldCharType="begin"/>
            </w:r>
            <w:r w:rsidRPr="002946CF">
              <w:rPr>
                <w:webHidden/>
                <w:sz w:val="32"/>
                <w:rPrChange w:id="66" w:author="Pranav Mehndiratta" w:date="2014-03-09T22:48:00Z">
                  <w:rPr>
                    <w:webHidden/>
                  </w:rPr>
                </w:rPrChange>
              </w:rPr>
              <w:instrText xml:space="preserve"> PAGEREF _Toc382168592 \h </w:instrText>
            </w:r>
          </w:ins>
          <w:r w:rsidRPr="002946CF">
            <w:rPr>
              <w:webHidden/>
              <w:sz w:val="32"/>
              <w:rPrChange w:id="67" w:author="Pranav Mehndiratta" w:date="2014-03-09T22:48:00Z">
                <w:rPr>
                  <w:webHidden/>
                  <w:sz w:val="32"/>
                </w:rPr>
              </w:rPrChange>
            </w:rPr>
          </w:r>
          <w:r w:rsidRPr="002946CF">
            <w:rPr>
              <w:webHidden/>
              <w:sz w:val="32"/>
              <w:rPrChange w:id="68" w:author="Pranav Mehndiratta" w:date="2014-03-09T22:48:00Z">
                <w:rPr>
                  <w:webHidden/>
                </w:rPr>
              </w:rPrChange>
            </w:rPr>
            <w:fldChar w:fldCharType="separate"/>
          </w:r>
          <w:ins w:id="69" w:author="Pranav Mehndiratta" w:date="2014-03-09T23:33:00Z">
            <w:r w:rsidR="00C2403B">
              <w:rPr>
                <w:webHidden/>
                <w:sz w:val="32"/>
              </w:rPr>
              <w:t>3</w:t>
            </w:r>
          </w:ins>
          <w:ins w:id="70" w:author="Pranav Mehndiratta" w:date="2014-03-09T22:47:00Z">
            <w:r w:rsidRPr="002946CF">
              <w:rPr>
                <w:webHidden/>
                <w:sz w:val="32"/>
                <w:rPrChange w:id="71" w:author="Pranav Mehndiratta" w:date="2014-03-09T22:48:00Z">
                  <w:rPr>
                    <w:webHidden/>
                  </w:rPr>
                </w:rPrChange>
              </w:rPr>
              <w:fldChar w:fldCharType="end"/>
            </w:r>
            <w:r w:rsidRPr="002946CF">
              <w:rPr>
                <w:rStyle w:val="Hyperlink"/>
                <w:sz w:val="32"/>
                <w:rPrChange w:id="72" w:author="Pranav Mehndiratta" w:date="2014-03-09T22:48:00Z">
                  <w:rPr>
                    <w:rStyle w:val="Hyperlink"/>
                  </w:rPr>
                </w:rPrChange>
              </w:rPr>
              <w:fldChar w:fldCharType="end"/>
            </w:r>
          </w:ins>
        </w:p>
        <w:p w:rsidR="002946CF" w:rsidRPr="002946CF" w:rsidRDefault="002946CF">
          <w:pPr>
            <w:pStyle w:val="TOC1"/>
            <w:rPr>
              <w:ins w:id="73" w:author="Pranav Mehndiratta" w:date="2014-03-09T22:47:00Z"/>
              <w:rFonts w:asciiTheme="minorHAnsi" w:eastAsiaTheme="minorEastAsia" w:hAnsiTheme="minorHAnsi"/>
              <w:color w:val="auto"/>
              <w:kern w:val="0"/>
              <w:sz w:val="32"/>
              <w:szCs w:val="22"/>
              <w:lang w:eastAsia="en-US"/>
              <w:rPrChange w:id="74" w:author="Pranav Mehndiratta" w:date="2014-03-09T22:48:00Z">
                <w:rPr>
                  <w:ins w:id="75" w:author="Pranav Mehndiratta" w:date="2014-03-09T22:47:00Z"/>
                  <w:rFonts w:asciiTheme="minorHAnsi" w:eastAsiaTheme="minorEastAsia" w:hAnsiTheme="minorHAnsi"/>
                  <w:color w:val="auto"/>
                  <w:kern w:val="0"/>
                  <w:szCs w:val="22"/>
                  <w:lang w:eastAsia="en-US"/>
                </w:rPr>
              </w:rPrChange>
            </w:rPr>
          </w:pPr>
          <w:ins w:id="76" w:author="Pranav Mehndiratta" w:date="2014-03-09T22:47:00Z">
            <w:r w:rsidRPr="002946CF">
              <w:rPr>
                <w:rStyle w:val="Hyperlink"/>
                <w:sz w:val="32"/>
                <w:rPrChange w:id="77" w:author="Pranav Mehndiratta" w:date="2014-03-09T22:48:00Z">
                  <w:rPr>
                    <w:rStyle w:val="Hyperlink"/>
                  </w:rPr>
                </w:rPrChange>
              </w:rPr>
              <w:fldChar w:fldCharType="begin"/>
            </w:r>
            <w:r w:rsidRPr="002946CF">
              <w:rPr>
                <w:rStyle w:val="Hyperlink"/>
                <w:sz w:val="32"/>
                <w:rPrChange w:id="78" w:author="Pranav Mehndiratta" w:date="2014-03-09T22:48:00Z">
                  <w:rPr>
                    <w:rStyle w:val="Hyperlink"/>
                  </w:rPr>
                </w:rPrChange>
              </w:rPr>
              <w:instrText xml:space="preserve"> </w:instrText>
            </w:r>
            <w:r w:rsidRPr="002946CF">
              <w:rPr>
                <w:sz w:val="32"/>
                <w:rPrChange w:id="79" w:author="Pranav Mehndiratta" w:date="2014-03-09T22:48:00Z">
                  <w:rPr/>
                </w:rPrChange>
              </w:rPr>
              <w:instrText>HYPERLINK \l "_Toc382168593"</w:instrText>
            </w:r>
            <w:r w:rsidRPr="002946CF">
              <w:rPr>
                <w:rStyle w:val="Hyperlink"/>
                <w:sz w:val="32"/>
                <w:rPrChange w:id="80" w:author="Pranav Mehndiratta" w:date="2014-03-09T22:48:00Z">
                  <w:rPr>
                    <w:rStyle w:val="Hyperlink"/>
                  </w:rPr>
                </w:rPrChange>
              </w:rPr>
              <w:instrText xml:space="preserve"> </w:instrText>
            </w:r>
            <w:r w:rsidRPr="002946CF">
              <w:rPr>
                <w:rStyle w:val="Hyperlink"/>
                <w:sz w:val="32"/>
                <w:rPrChange w:id="81" w:author="Pranav Mehndiratta" w:date="2014-03-09T22:48:00Z">
                  <w:rPr>
                    <w:rStyle w:val="Hyperlink"/>
                  </w:rPr>
                </w:rPrChange>
              </w:rPr>
              <w:fldChar w:fldCharType="separate"/>
            </w:r>
            <w:r w:rsidRPr="002946CF">
              <w:rPr>
                <w:rStyle w:val="Hyperlink"/>
                <w:sz w:val="32"/>
                <w:rPrChange w:id="82" w:author="Pranav Mehndiratta" w:date="2014-03-09T22:48:00Z">
                  <w:rPr>
                    <w:rStyle w:val="Hyperlink"/>
                  </w:rPr>
                </w:rPrChange>
              </w:rPr>
              <w:t>System Requirements</w:t>
            </w:r>
            <w:r w:rsidRPr="002946CF">
              <w:rPr>
                <w:webHidden/>
                <w:sz w:val="32"/>
                <w:rPrChange w:id="83" w:author="Pranav Mehndiratta" w:date="2014-03-09T22:48:00Z">
                  <w:rPr>
                    <w:webHidden/>
                  </w:rPr>
                </w:rPrChange>
              </w:rPr>
              <w:tab/>
            </w:r>
            <w:r w:rsidRPr="002946CF">
              <w:rPr>
                <w:webHidden/>
                <w:sz w:val="32"/>
                <w:rPrChange w:id="84" w:author="Pranav Mehndiratta" w:date="2014-03-09T22:48:00Z">
                  <w:rPr>
                    <w:webHidden/>
                  </w:rPr>
                </w:rPrChange>
              </w:rPr>
              <w:fldChar w:fldCharType="begin"/>
            </w:r>
            <w:r w:rsidRPr="002946CF">
              <w:rPr>
                <w:webHidden/>
                <w:sz w:val="32"/>
                <w:rPrChange w:id="85" w:author="Pranav Mehndiratta" w:date="2014-03-09T22:48:00Z">
                  <w:rPr>
                    <w:webHidden/>
                  </w:rPr>
                </w:rPrChange>
              </w:rPr>
              <w:instrText xml:space="preserve"> PAGEREF _Toc382168593 \h </w:instrText>
            </w:r>
          </w:ins>
          <w:r w:rsidRPr="002946CF">
            <w:rPr>
              <w:webHidden/>
              <w:sz w:val="32"/>
              <w:rPrChange w:id="86" w:author="Pranav Mehndiratta" w:date="2014-03-09T22:48:00Z">
                <w:rPr>
                  <w:webHidden/>
                  <w:sz w:val="32"/>
                </w:rPr>
              </w:rPrChange>
            </w:rPr>
          </w:r>
          <w:r w:rsidRPr="002946CF">
            <w:rPr>
              <w:webHidden/>
              <w:sz w:val="32"/>
              <w:rPrChange w:id="87" w:author="Pranav Mehndiratta" w:date="2014-03-09T22:48:00Z">
                <w:rPr>
                  <w:webHidden/>
                </w:rPr>
              </w:rPrChange>
            </w:rPr>
            <w:fldChar w:fldCharType="separate"/>
          </w:r>
          <w:ins w:id="88" w:author="Pranav Mehndiratta" w:date="2014-03-09T23:33:00Z">
            <w:r w:rsidR="00C2403B">
              <w:rPr>
                <w:webHidden/>
                <w:sz w:val="32"/>
              </w:rPr>
              <w:t>6</w:t>
            </w:r>
          </w:ins>
          <w:ins w:id="89" w:author="Pranav Mehndiratta" w:date="2014-03-09T22:47:00Z">
            <w:r w:rsidRPr="002946CF">
              <w:rPr>
                <w:webHidden/>
                <w:sz w:val="32"/>
                <w:rPrChange w:id="90" w:author="Pranav Mehndiratta" w:date="2014-03-09T22:48:00Z">
                  <w:rPr>
                    <w:webHidden/>
                  </w:rPr>
                </w:rPrChange>
              </w:rPr>
              <w:fldChar w:fldCharType="end"/>
            </w:r>
            <w:r w:rsidRPr="002946CF">
              <w:rPr>
                <w:rStyle w:val="Hyperlink"/>
                <w:sz w:val="32"/>
                <w:rPrChange w:id="91" w:author="Pranav Mehndiratta" w:date="2014-03-09T22:48:00Z">
                  <w:rPr>
                    <w:rStyle w:val="Hyperlink"/>
                  </w:rPr>
                </w:rPrChange>
              </w:rPr>
              <w:fldChar w:fldCharType="end"/>
            </w:r>
          </w:ins>
        </w:p>
        <w:p w:rsidR="002946CF" w:rsidRPr="002946CF" w:rsidRDefault="002946CF">
          <w:pPr>
            <w:pStyle w:val="TOC1"/>
            <w:rPr>
              <w:ins w:id="92" w:author="Pranav Mehndiratta" w:date="2014-03-09T22:47:00Z"/>
              <w:rFonts w:asciiTheme="minorHAnsi" w:eastAsiaTheme="minorEastAsia" w:hAnsiTheme="minorHAnsi"/>
              <w:color w:val="auto"/>
              <w:kern w:val="0"/>
              <w:sz w:val="32"/>
              <w:szCs w:val="22"/>
              <w:lang w:eastAsia="en-US"/>
              <w:rPrChange w:id="93" w:author="Pranav Mehndiratta" w:date="2014-03-09T22:48:00Z">
                <w:rPr>
                  <w:ins w:id="94" w:author="Pranav Mehndiratta" w:date="2014-03-09T22:47:00Z"/>
                  <w:rFonts w:asciiTheme="minorHAnsi" w:eastAsiaTheme="minorEastAsia" w:hAnsiTheme="minorHAnsi"/>
                  <w:color w:val="auto"/>
                  <w:kern w:val="0"/>
                  <w:szCs w:val="22"/>
                  <w:lang w:eastAsia="en-US"/>
                </w:rPr>
              </w:rPrChange>
            </w:rPr>
          </w:pPr>
          <w:ins w:id="95" w:author="Pranav Mehndiratta" w:date="2014-03-09T22:47:00Z">
            <w:r w:rsidRPr="002946CF">
              <w:rPr>
                <w:rStyle w:val="Hyperlink"/>
                <w:sz w:val="32"/>
                <w:rPrChange w:id="96" w:author="Pranav Mehndiratta" w:date="2014-03-09T22:48:00Z">
                  <w:rPr>
                    <w:rStyle w:val="Hyperlink"/>
                  </w:rPr>
                </w:rPrChange>
              </w:rPr>
              <w:fldChar w:fldCharType="begin"/>
            </w:r>
            <w:r w:rsidRPr="002946CF">
              <w:rPr>
                <w:rStyle w:val="Hyperlink"/>
                <w:sz w:val="32"/>
                <w:rPrChange w:id="97" w:author="Pranav Mehndiratta" w:date="2014-03-09T22:48:00Z">
                  <w:rPr>
                    <w:rStyle w:val="Hyperlink"/>
                  </w:rPr>
                </w:rPrChange>
              </w:rPr>
              <w:instrText xml:space="preserve"> </w:instrText>
            </w:r>
            <w:r w:rsidRPr="002946CF">
              <w:rPr>
                <w:sz w:val="32"/>
                <w:rPrChange w:id="98" w:author="Pranav Mehndiratta" w:date="2014-03-09T22:48:00Z">
                  <w:rPr/>
                </w:rPrChange>
              </w:rPr>
              <w:instrText>HYPERLINK \l "_Toc382168598"</w:instrText>
            </w:r>
            <w:r w:rsidRPr="002946CF">
              <w:rPr>
                <w:rStyle w:val="Hyperlink"/>
                <w:sz w:val="32"/>
                <w:rPrChange w:id="99" w:author="Pranav Mehndiratta" w:date="2014-03-09T22:48:00Z">
                  <w:rPr>
                    <w:rStyle w:val="Hyperlink"/>
                  </w:rPr>
                </w:rPrChange>
              </w:rPr>
              <w:instrText xml:space="preserve"> </w:instrText>
            </w:r>
            <w:r w:rsidRPr="002946CF">
              <w:rPr>
                <w:rStyle w:val="Hyperlink"/>
                <w:sz w:val="32"/>
                <w:rPrChange w:id="100" w:author="Pranav Mehndiratta" w:date="2014-03-09T22:48:00Z">
                  <w:rPr>
                    <w:rStyle w:val="Hyperlink"/>
                  </w:rPr>
                </w:rPrChange>
              </w:rPr>
              <w:fldChar w:fldCharType="separate"/>
            </w:r>
            <w:r w:rsidRPr="002946CF">
              <w:rPr>
                <w:rStyle w:val="Hyperlink"/>
                <w:sz w:val="32"/>
                <w:rPrChange w:id="101" w:author="Pranav Mehndiratta" w:date="2014-03-09T22:48:00Z">
                  <w:rPr>
                    <w:rStyle w:val="Hyperlink"/>
                  </w:rPr>
                </w:rPrChange>
              </w:rPr>
              <w:t>Design Decisions</w:t>
            </w:r>
            <w:r w:rsidRPr="002946CF">
              <w:rPr>
                <w:webHidden/>
                <w:sz w:val="32"/>
                <w:rPrChange w:id="102" w:author="Pranav Mehndiratta" w:date="2014-03-09T22:48:00Z">
                  <w:rPr>
                    <w:webHidden/>
                  </w:rPr>
                </w:rPrChange>
              </w:rPr>
              <w:tab/>
            </w:r>
            <w:r w:rsidRPr="002946CF">
              <w:rPr>
                <w:webHidden/>
                <w:sz w:val="32"/>
                <w:rPrChange w:id="103" w:author="Pranav Mehndiratta" w:date="2014-03-09T22:48:00Z">
                  <w:rPr>
                    <w:webHidden/>
                  </w:rPr>
                </w:rPrChange>
              </w:rPr>
              <w:fldChar w:fldCharType="begin"/>
            </w:r>
            <w:r w:rsidRPr="002946CF">
              <w:rPr>
                <w:webHidden/>
                <w:sz w:val="32"/>
                <w:rPrChange w:id="104" w:author="Pranav Mehndiratta" w:date="2014-03-09T22:48:00Z">
                  <w:rPr>
                    <w:webHidden/>
                  </w:rPr>
                </w:rPrChange>
              </w:rPr>
              <w:instrText xml:space="preserve"> PAGEREF _Toc382168598 \h </w:instrText>
            </w:r>
          </w:ins>
          <w:r w:rsidRPr="002946CF">
            <w:rPr>
              <w:webHidden/>
              <w:sz w:val="32"/>
              <w:rPrChange w:id="105" w:author="Pranav Mehndiratta" w:date="2014-03-09T22:48:00Z">
                <w:rPr>
                  <w:webHidden/>
                  <w:sz w:val="32"/>
                </w:rPr>
              </w:rPrChange>
            </w:rPr>
          </w:r>
          <w:r w:rsidRPr="002946CF">
            <w:rPr>
              <w:webHidden/>
              <w:sz w:val="32"/>
              <w:rPrChange w:id="106" w:author="Pranav Mehndiratta" w:date="2014-03-09T22:48:00Z">
                <w:rPr>
                  <w:webHidden/>
                </w:rPr>
              </w:rPrChange>
            </w:rPr>
            <w:fldChar w:fldCharType="separate"/>
          </w:r>
          <w:ins w:id="107" w:author="Pranav Mehndiratta" w:date="2014-03-09T23:33:00Z">
            <w:r w:rsidR="00C2403B">
              <w:rPr>
                <w:webHidden/>
                <w:sz w:val="32"/>
              </w:rPr>
              <w:t>8</w:t>
            </w:r>
          </w:ins>
          <w:ins w:id="108" w:author="Pranav Mehndiratta" w:date="2014-03-09T22:47:00Z">
            <w:r w:rsidRPr="002946CF">
              <w:rPr>
                <w:webHidden/>
                <w:sz w:val="32"/>
                <w:rPrChange w:id="109" w:author="Pranav Mehndiratta" w:date="2014-03-09T22:48:00Z">
                  <w:rPr>
                    <w:webHidden/>
                  </w:rPr>
                </w:rPrChange>
              </w:rPr>
              <w:fldChar w:fldCharType="end"/>
            </w:r>
            <w:r w:rsidRPr="002946CF">
              <w:rPr>
                <w:rStyle w:val="Hyperlink"/>
                <w:sz w:val="32"/>
                <w:rPrChange w:id="110" w:author="Pranav Mehndiratta" w:date="2014-03-09T22:48:00Z">
                  <w:rPr>
                    <w:rStyle w:val="Hyperlink"/>
                  </w:rPr>
                </w:rPrChange>
              </w:rPr>
              <w:fldChar w:fldCharType="end"/>
            </w:r>
          </w:ins>
        </w:p>
        <w:p w:rsidR="002946CF" w:rsidRPr="002946CF" w:rsidRDefault="002946CF">
          <w:pPr>
            <w:pStyle w:val="TOC1"/>
            <w:rPr>
              <w:ins w:id="111" w:author="Pranav Mehndiratta" w:date="2014-03-09T22:47:00Z"/>
              <w:rFonts w:asciiTheme="minorHAnsi" w:eastAsiaTheme="minorEastAsia" w:hAnsiTheme="minorHAnsi"/>
              <w:color w:val="auto"/>
              <w:kern w:val="0"/>
              <w:sz w:val="32"/>
              <w:szCs w:val="22"/>
              <w:lang w:eastAsia="en-US"/>
              <w:rPrChange w:id="112" w:author="Pranav Mehndiratta" w:date="2014-03-09T22:48:00Z">
                <w:rPr>
                  <w:ins w:id="113" w:author="Pranav Mehndiratta" w:date="2014-03-09T22:47:00Z"/>
                  <w:rFonts w:asciiTheme="minorHAnsi" w:eastAsiaTheme="minorEastAsia" w:hAnsiTheme="minorHAnsi"/>
                  <w:color w:val="auto"/>
                  <w:kern w:val="0"/>
                  <w:szCs w:val="22"/>
                  <w:lang w:eastAsia="en-US"/>
                </w:rPr>
              </w:rPrChange>
            </w:rPr>
          </w:pPr>
          <w:ins w:id="114" w:author="Pranav Mehndiratta" w:date="2014-03-09T22:47:00Z">
            <w:r w:rsidRPr="002946CF">
              <w:rPr>
                <w:rStyle w:val="Hyperlink"/>
                <w:sz w:val="32"/>
                <w:rPrChange w:id="115" w:author="Pranav Mehndiratta" w:date="2014-03-09T22:48:00Z">
                  <w:rPr>
                    <w:rStyle w:val="Hyperlink"/>
                  </w:rPr>
                </w:rPrChange>
              </w:rPr>
              <w:fldChar w:fldCharType="begin"/>
            </w:r>
            <w:r w:rsidRPr="002946CF">
              <w:rPr>
                <w:rStyle w:val="Hyperlink"/>
                <w:sz w:val="32"/>
                <w:rPrChange w:id="116" w:author="Pranav Mehndiratta" w:date="2014-03-09T22:48:00Z">
                  <w:rPr>
                    <w:rStyle w:val="Hyperlink"/>
                  </w:rPr>
                </w:rPrChange>
              </w:rPr>
              <w:instrText xml:space="preserve"> </w:instrText>
            </w:r>
            <w:r w:rsidRPr="002946CF">
              <w:rPr>
                <w:sz w:val="32"/>
                <w:rPrChange w:id="117" w:author="Pranav Mehndiratta" w:date="2014-03-09T22:48:00Z">
                  <w:rPr/>
                </w:rPrChange>
              </w:rPr>
              <w:instrText>HYPERLINK \l "_Toc382168605"</w:instrText>
            </w:r>
            <w:r w:rsidRPr="002946CF">
              <w:rPr>
                <w:rStyle w:val="Hyperlink"/>
                <w:sz w:val="32"/>
                <w:rPrChange w:id="118" w:author="Pranav Mehndiratta" w:date="2014-03-09T22:48:00Z">
                  <w:rPr>
                    <w:rStyle w:val="Hyperlink"/>
                  </w:rPr>
                </w:rPrChange>
              </w:rPr>
              <w:instrText xml:space="preserve"> </w:instrText>
            </w:r>
            <w:r w:rsidRPr="002946CF">
              <w:rPr>
                <w:rStyle w:val="Hyperlink"/>
                <w:sz w:val="32"/>
                <w:rPrChange w:id="119" w:author="Pranav Mehndiratta" w:date="2014-03-09T22:48:00Z">
                  <w:rPr>
                    <w:rStyle w:val="Hyperlink"/>
                  </w:rPr>
                </w:rPrChange>
              </w:rPr>
              <w:fldChar w:fldCharType="separate"/>
            </w:r>
            <w:r w:rsidRPr="002946CF">
              <w:rPr>
                <w:rStyle w:val="Hyperlink"/>
                <w:sz w:val="32"/>
                <w:lang w:val="en-IN"/>
                <w:rPrChange w:id="120" w:author="Pranav Mehndiratta" w:date="2014-03-09T22:48:00Z">
                  <w:rPr>
                    <w:rStyle w:val="Hyperlink"/>
                    <w:lang w:val="en-IN"/>
                  </w:rPr>
                </w:rPrChange>
              </w:rPr>
              <w:t>Design Decisions</w:t>
            </w:r>
            <w:r w:rsidRPr="002946CF">
              <w:rPr>
                <w:webHidden/>
                <w:sz w:val="32"/>
                <w:rPrChange w:id="121" w:author="Pranav Mehndiratta" w:date="2014-03-09T22:48:00Z">
                  <w:rPr>
                    <w:webHidden/>
                  </w:rPr>
                </w:rPrChange>
              </w:rPr>
              <w:tab/>
            </w:r>
            <w:r w:rsidRPr="002946CF">
              <w:rPr>
                <w:webHidden/>
                <w:sz w:val="32"/>
                <w:rPrChange w:id="122" w:author="Pranav Mehndiratta" w:date="2014-03-09T22:48:00Z">
                  <w:rPr>
                    <w:webHidden/>
                  </w:rPr>
                </w:rPrChange>
              </w:rPr>
              <w:fldChar w:fldCharType="begin"/>
            </w:r>
            <w:r w:rsidRPr="002946CF">
              <w:rPr>
                <w:webHidden/>
                <w:sz w:val="32"/>
                <w:rPrChange w:id="123" w:author="Pranav Mehndiratta" w:date="2014-03-09T22:48:00Z">
                  <w:rPr>
                    <w:webHidden/>
                  </w:rPr>
                </w:rPrChange>
              </w:rPr>
              <w:instrText xml:space="preserve"> PAGEREF _Toc382168605 \h </w:instrText>
            </w:r>
          </w:ins>
          <w:r w:rsidRPr="002946CF">
            <w:rPr>
              <w:webHidden/>
              <w:sz w:val="32"/>
              <w:rPrChange w:id="124" w:author="Pranav Mehndiratta" w:date="2014-03-09T22:48:00Z">
                <w:rPr>
                  <w:webHidden/>
                  <w:sz w:val="32"/>
                </w:rPr>
              </w:rPrChange>
            </w:rPr>
          </w:r>
          <w:r w:rsidRPr="002946CF">
            <w:rPr>
              <w:webHidden/>
              <w:sz w:val="32"/>
              <w:rPrChange w:id="125" w:author="Pranav Mehndiratta" w:date="2014-03-09T22:48:00Z">
                <w:rPr>
                  <w:webHidden/>
                </w:rPr>
              </w:rPrChange>
            </w:rPr>
            <w:fldChar w:fldCharType="separate"/>
          </w:r>
          <w:ins w:id="126" w:author="Pranav Mehndiratta" w:date="2014-03-09T23:33:00Z">
            <w:r w:rsidR="00C2403B">
              <w:rPr>
                <w:webHidden/>
                <w:sz w:val="32"/>
              </w:rPr>
              <w:t>10</w:t>
            </w:r>
          </w:ins>
          <w:ins w:id="127" w:author="Pranav Mehndiratta" w:date="2014-03-09T22:47:00Z">
            <w:r w:rsidRPr="002946CF">
              <w:rPr>
                <w:webHidden/>
                <w:sz w:val="32"/>
                <w:rPrChange w:id="128" w:author="Pranav Mehndiratta" w:date="2014-03-09T22:48:00Z">
                  <w:rPr>
                    <w:webHidden/>
                  </w:rPr>
                </w:rPrChange>
              </w:rPr>
              <w:fldChar w:fldCharType="end"/>
            </w:r>
            <w:r w:rsidRPr="002946CF">
              <w:rPr>
                <w:rStyle w:val="Hyperlink"/>
                <w:sz w:val="32"/>
                <w:rPrChange w:id="129" w:author="Pranav Mehndiratta" w:date="2014-03-09T22:48:00Z">
                  <w:rPr>
                    <w:rStyle w:val="Hyperlink"/>
                  </w:rPr>
                </w:rPrChange>
              </w:rPr>
              <w:fldChar w:fldCharType="end"/>
            </w:r>
          </w:ins>
        </w:p>
        <w:p w:rsidR="002946CF" w:rsidRPr="002946CF" w:rsidRDefault="002946CF">
          <w:pPr>
            <w:pStyle w:val="TOC1"/>
            <w:rPr>
              <w:ins w:id="130" w:author="Pranav Mehndiratta" w:date="2014-03-09T22:47:00Z"/>
              <w:rFonts w:asciiTheme="minorHAnsi" w:eastAsiaTheme="minorEastAsia" w:hAnsiTheme="minorHAnsi"/>
              <w:color w:val="auto"/>
              <w:kern w:val="0"/>
              <w:sz w:val="32"/>
              <w:szCs w:val="22"/>
              <w:lang w:eastAsia="en-US"/>
              <w:rPrChange w:id="131" w:author="Pranav Mehndiratta" w:date="2014-03-09T22:48:00Z">
                <w:rPr>
                  <w:ins w:id="132" w:author="Pranav Mehndiratta" w:date="2014-03-09T22:47:00Z"/>
                  <w:rFonts w:asciiTheme="minorHAnsi" w:eastAsiaTheme="minorEastAsia" w:hAnsiTheme="minorHAnsi"/>
                  <w:color w:val="auto"/>
                  <w:kern w:val="0"/>
                  <w:szCs w:val="22"/>
                  <w:lang w:eastAsia="en-US"/>
                </w:rPr>
              </w:rPrChange>
            </w:rPr>
          </w:pPr>
          <w:ins w:id="133" w:author="Pranav Mehndiratta" w:date="2014-03-09T22:47:00Z">
            <w:r w:rsidRPr="002946CF">
              <w:rPr>
                <w:rStyle w:val="Hyperlink"/>
                <w:sz w:val="32"/>
                <w:rPrChange w:id="134" w:author="Pranav Mehndiratta" w:date="2014-03-09T22:48:00Z">
                  <w:rPr>
                    <w:rStyle w:val="Hyperlink"/>
                  </w:rPr>
                </w:rPrChange>
              </w:rPr>
              <w:fldChar w:fldCharType="begin"/>
            </w:r>
            <w:r w:rsidRPr="002946CF">
              <w:rPr>
                <w:rStyle w:val="Hyperlink"/>
                <w:sz w:val="32"/>
                <w:rPrChange w:id="135" w:author="Pranav Mehndiratta" w:date="2014-03-09T22:48:00Z">
                  <w:rPr>
                    <w:rStyle w:val="Hyperlink"/>
                  </w:rPr>
                </w:rPrChange>
              </w:rPr>
              <w:instrText xml:space="preserve"> </w:instrText>
            </w:r>
            <w:r w:rsidRPr="002946CF">
              <w:rPr>
                <w:sz w:val="32"/>
                <w:rPrChange w:id="136" w:author="Pranav Mehndiratta" w:date="2014-03-09T22:48:00Z">
                  <w:rPr/>
                </w:rPrChange>
              </w:rPr>
              <w:instrText>HYPERLINK \l "_Toc382168609"</w:instrText>
            </w:r>
            <w:r w:rsidRPr="002946CF">
              <w:rPr>
                <w:rStyle w:val="Hyperlink"/>
                <w:sz w:val="32"/>
                <w:rPrChange w:id="137" w:author="Pranav Mehndiratta" w:date="2014-03-09T22:48:00Z">
                  <w:rPr>
                    <w:rStyle w:val="Hyperlink"/>
                  </w:rPr>
                </w:rPrChange>
              </w:rPr>
              <w:instrText xml:space="preserve"> </w:instrText>
            </w:r>
            <w:r w:rsidRPr="002946CF">
              <w:rPr>
                <w:rStyle w:val="Hyperlink"/>
                <w:sz w:val="32"/>
                <w:rPrChange w:id="138" w:author="Pranav Mehndiratta" w:date="2014-03-09T22:48:00Z">
                  <w:rPr>
                    <w:rStyle w:val="Hyperlink"/>
                  </w:rPr>
                </w:rPrChange>
              </w:rPr>
              <w:fldChar w:fldCharType="separate"/>
            </w:r>
            <w:r w:rsidRPr="002946CF">
              <w:rPr>
                <w:rStyle w:val="Hyperlink"/>
                <w:sz w:val="32"/>
                <w:rPrChange w:id="139" w:author="Pranav Mehndiratta" w:date="2014-03-09T22:48:00Z">
                  <w:rPr>
                    <w:rStyle w:val="Hyperlink"/>
                  </w:rPr>
                </w:rPrChange>
              </w:rPr>
              <w:t>Conclusion</w:t>
            </w:r>
            <w:r w:rsidRPr="002946CF">
              <w:rPr>
                <w:webHidden/>
                <w:sz w:val="32"/>
                <w:rPrChange w:id="140" w:author="Pranav Mehndiratta" w:date="2014-03-09T22:48:00Z">
                  <w:rPr>
                    <w:webHidden/>
                  </w:rPr>
                </w:rPrChange>
              </w:rPr>
              <w:tab/>
            </w:r>
            <w:r w:rsidRPr="002946CF">
              <w:rPr>
                <w:webHidden/>
                <w:sz w:val="32"/>
                <w:rPrChange w:id="141" w:author="Pranav Mehndiratta" w:date="2014-03-09T22:48:00Z">
                  <w:rPr>
                    <w:webHidden/>
                  </w:rPr>
                </w:rPrChange>
              </w:rPr>
              <w:fldChar w:fldCharType="begin"/>
            </w:r>
            <w:r w:rsidRPr="002946CF">
              <w:rPr>
                <w:webHidden/>
                <w:sz w:val="32"/>
                <w:rPrChange w:id="142" w:author="Pranav Mehndiratta" w:date="2014-03-09T22:48:00Z">
                  <w:rPr>
                    <w:webHidden/>
                  </w:rPr>
                </w:rPrChange>
              </w:rPr>
              <w:instrText xml:space="preserve"> PAGEREF _Toc382168609 \h </w:instrText>
            </w:r>
          </w:ins>
          <w:r w:rsidRPr="002946CF">
            <w:rPr>
              <w:webHidden/>
              <w:sz w:val="32"/>
              <w:rPrChange w:id="143" w:author="Pranav Mehndiratta" w:date="2014-03-09T22:48:00Z">
                <w:rPr>
                  <w:webHidden/>
                  <w:sz w:val="32"/>
                </w:rPr>
              </w:rPrChange>
            </w:rPr>
          </w:r>
          <w:r w:rsidRPr="002946CF">
            <w:rPr>
              <w:webHidden/>
              <w:sz w:val="32"/>
              <w:rPrChange w:id="144" w:author="Pranav Mehndiratta" w:date="2014-03-09T22:48:00Z">
                <w:rPr>
                  <w:webHidden/>
                </w:rPr>
              </w:rPrChange>
            </w:rPr>
            <w:fldChar w:fldCharType="separate"/>
          </w:r>
          <w:ins w:id="145" w:author="Pranav Mehndiratta" w:date="2014-03-09T23:33:00Z">
            <w:r w:rsidR="00C2403B">
              <w:rPr>
                <w:webHidden/>
                <w:sz w:val="32"/>
              </w:rPr>
              <w:t>11</w:t>
            </w:r>
          </w:ins>
          <w:ins w:id="146" w:author="Pranav Mehndiratta" w:date="2014-03-09T22:47:00Z">
            <w:r w:rsidRPr="002946CF">
              <w:rPr>
                <w:webHidden/>
                <w:sz w:val="32"/>
                <w:rPrChange w:id="147" w:author="Pranav Mehndiratta" w:date="2014-03-09T22:48:00Z">
                  <w:rPr>
                    <w:webHidden/>
                  </w:rPr>
                </w:rPrChange>
              </w:rPr>
              <w:fldChar w:fldCharType="end"/>
            </w:r>
            <w:r w:rsidRPr="002946CF">
              <w:rPr>
                <w:rStyle w:val="Hyperlink"/>
                <w:sz w:val="32"/>
                <w:rPrChange w:id="148" w:author="Pranav Mehndiratta" w:date="2014-03-09T22:48:00Z">
                  <w:rPr>
                    <w:rStyle w:val="Hyperlink"/>
                  </w:rPr>
                </w:rPrChange>
              </w:rPr>
              <w:fldChar w:fldCharType="end"/>
            </w:r>
          </w:ins>
        </w:p>
        <w:p w:rsidR="002946CF" w:rsidRPr="002946CF" w:rsidRDefault="002946CF">
          <w:pPr>
            <w:pStyle w:val="TOC1"/>
            <w:rPr>
              <w:ins w:id="149" w:author="Pranav Mehndiratta" w:date="2014-03-09T22:47:00Z"/>
              <w:rFonts w:asciiTheme="minorHAnsi" w:eastAsiaTheme="minorEastAsia" w:hAnsiTheme="minorHAnsi"/>
              <w:color w:val="auto"/>
              <w:kern w:val="0"/>
              <w:sz w:val="32"/>
              <w:szCs w:val="22"/>
              <w:lang w:eastAsia="en-US"/>
              <w:rPrChange w:id="150" w:author="Pranav Mehndiratta" w:date="2014-03-09T22:48:00Z">
                <w:rPr>
                  <w:ins w:id="151" w:author="Pranav Mehndiratta" w:date="2014-03-09T22:47:00Z"/>
                  <w:rFonts w:asciiTheme="minorHAnsi" w:eastAsiaTheme="minorEastAsia" w:hAnsiTheme="minorHAnsi"/>
                  <w:color w:val="auto"/>
                  <w:kern w:val="0"/>
                  <w:szCs w:val="22"/>
                  <w:lang w:eastAsia="en-US"/>
                </w:rPr>
              </w:rPrChange>
            </w:rPr>
          </w:pPr>
          <w:ins w:id="152" w:author="Pranav Mehndiratta" w:date="2014-03-09T22:47:00Z">
            <w:r w:rsidRPr="002946CF">
              <w:rPr>
                <w:rStyle w:val="Hyperlink"/>
                <w:sz w:val="32"/>
                <w:rPrChange w:id="153" w:author="Pranav Mehndiratta" w:date="2014-03-09T22:48:00Z">
                  <w:rPr>
                    <w:rStyle w:val="Hyperlink"/>
                  </w:rPr>
                </w:rPrChange>
              </w:rPr>
              <w:fldChar w:fldCharType="begin"/>
            </w:r>
            <w:r w:rsidRPr="002946CF">
              <w:rPr>
                <w:rStyle w:val="Hyperlink"/>
                <w:sz w:val="32"/>
                <w:rPrChange w:id="154" w:author="Pranav Mehndiratta" w:date="2014-03-09T22:48:00Z">
                  <w:rPr>
                    <w:rStyle w:val="Hyperlink"/>
                  </w:rPr>
                </w:rPrChange>
              </w:rPr>
              <w:instrText xml:space="preserve"> </w:instrText>
            </w:r>
            <w:r w:rsidRPr="002946CF">
              <w:rPr>
                <w:sz w:val="32"/>
                <w:rPrChange w:id="155" w:author="Pranav Mehndiratta" w:date="2014-03-09T22:48:00Z">
                  <w:rPr/>
                </w:rPrChange>
              </w:rPr>
              <w:instrText>HYPERLINK \l "_Toc382168610"</w:instrText>
            </w:r>
            <w:r w:rsidRPr="002946CF">
              <w:rPr>
                <w:rStyle w:val="Hyperlink"/>
                <w:sz w:val="32"/>
                <w:rPrChange w:id="156" w:author="Pranav Mehndiratta" w:date="2014-03-09T22:48:00Z">
                  <w:rPr>
                    <w:rStyle w:val="Hyperlink"/>
                  </w:rPr>
                </w:rPrChange>
              </w:rPr>
              <w:instrText xml:space="preserve"> </w:instrText>
            </w:r>
            <w:r w:rsidRPr="002946CF">
              <w:rPr>
                <w:rStyle w:val="Hyperlink"/>
                <w:sz w:val="32"/>
                <w:rPrChange w:id="157" w:author="Pranav Mehndiratta" w:date="2014-03-09T22:48:00Z">
                  <w:rPr>
                    <w:rStyle w:val="Hyperlink"/>
                  </w:rPr>
                </w:rPrChange>
              </w:rPr>
              <w:fldChar w:fldCharType="separate"/>
            </w:r>
            <w:r w:rsidRPr="002946CF">
              <w:rPr>
                <w:rStyle w:val="Hyperlink"/>
                <w:sz w:val="32"/>
                <w:rPrChange w:id="158" w:author="Pranav Mehndiratta" w:date="2014-03-09T22:48:00Z">
                  <w:rPr>
                    <w:rStyle w:val="Hyperlink"/>
                  </w:rPr>
                </w:rPrChange>
              </w:rPr>
              <w:t>Bibliography</w:t>
            </w:r>
            <w:r w:rsidRPr="002946CF">
              <w:rPr>
                <w:webHidden/>
                <w:sz w:val="32"/>
                <w:rPrChange w:id="159" w:author="Pranav Mehndiratta" w:date="2014-03-09T22:48:00Z">
                  <w:rPr>
                    <w:webHidden/>
                  </w:rPr>
                </w:rPrChange>
              </w:rPr>
              <w:tab/>
            </w:r>
            <w:r w:rsidRPr="002946CF">
              <w:rPr>
                <w:webHidden/>
                <w:sz w:val="32"/>
                <w:rPrChange w:id="160" w:author="Pranav Mehndiratta" w:date="2014-03-09T22:48:00Z">
                  <w:rPr>
                    <w:webHidden/>
                  </w:rPr>
                </w:rPrChange>
              </w:rPr>
              <w:fldChar w:fldCharType="begin"/>
            </w:r>
            <w:r w:rsidRPr="002946CF">
              <w:rPr>
                <w:webHidden/>
                <w:sz w:val="32"/>
                <w:rPrChange w:id="161" w:author="Pranav Mehndiratta" w:date="2014-03-09T22:48:00Z">
                  <w:rPr>
                    <w:webHidden/>
                  </w:rPr>
                </w:rPrChange>
              </w:rPr>
              <w:instrText xml:space="preserve"> PAGEREF _Toc382168610 \h </w:instrText>
            </w:r>
          </w:ins>
          <w:r w:rsidRPr="002946CF">
            <w:rPr>
              <w:webHidden/>
              <w:sz w:val="32"/>
              <w:rPrChange w:id="162" w:author="Pranav Mehndiratta" w:date="2014-03-09T22:48:00Z">
                <w:rPr>
                  <w:webHidden/>
                  <w:sz w:val="32"/>
                </w:rPr>
              </w:rPrChange>
            </w:rPr>
          </w:r>
          <w:r w:rsidRPr="002946CF">
            <w:rPr>
              <w:webHidden/>
              <w:sz w:val="32"/>
              <w:rPrChange w:id="163" w:author="Pranav Mehndiratta" w:date="2014-03-09T22:48:00Z">
                <w:rPr>
                  <w:webHidden/>
                </w:rPr>
              </w:rPrChange>
            </w:rPr>
            <w:fldChar w:fldCharType="separate"/>
          </w:r>
          <w:ins w:id="164" w:author="Pranav Mehndiratta" w:date="2014-03-09T23:33:00Z">
            <w:r w:rsidR="00C2403B">
              <w:rPr>
                <w:webHidden/>
                <w:sz w:val="32"/>
              </w:rPr>
              <w:t>12</w:t>
            </w:r>
          </w:ins>
          <w:ins w:id="165" w:author="Pranav Mehndiratta" w:date="2014-03-09T22:47:00Z">
            <w:r w:rsidRPr="002946CF">
              <w:rPr>
                <w:webHidden/>
                <w:sz w:val="32"/>
                <w:rPrChange w:id="166" w:author="Pranav Mehndiratta" w:date="2014-03-09T22:48:00Z">
                  <w:rPr>
                    <w:webHidden/>
                  </w:rPr>
                </w:rPrChange>
              </w:rPr>
              <w:fldChar w:fldCharType="end"/>
            </w:r>
            <w:r w:rsidRPr="002946CF">
              <w:rPr>
                <w:rStyle w:val="Hyperlink"/>
                <w:sz w:val="32"/>
                <w:rPrChange w:id="167" w:author="Pranav Mehndiratta" w:date="2014-03-09T22:48:00Z">
                  <w:rPr>
                    <w:rStyle w:val="Hyperlink"/>
                  </w:rPr>
                </w:rPrChange>
              </w:rPr>
              <w:fldChar w:fldCharType="end"/>
            </w:r>
          </w:ins>
        </w:p>
        <w:p w:rsidR="002946CF" w:rsidRPr="002946CF" w:rsidRDefault="002946CF">
          <w:pPr>
            <w:pStyle w:val="TOC1"/>
            <w:rPr>
              <w:ins w:id="168" w:author="Pranav Mehndiratta" w:date="2014-03-09T22:47:00Z"/>
              <w:rFonts w:asciiTheme="minorHAnsi" w:eastAsiaTheme="minorEastAsia" w:hAnsiTheme="minorHAnsi"/>
              <w:color w:val="auto"/>
              <w:kern w:val="0"/>
              <w:sz w:val="32"/>
              <w:szCs w:val="22"/>
              <w:lang w:eastAsia="en-US"/>
              <w:rPrChange w:id="169" w:author="Pranav Mehndiratta" w:date="2014-03-09T22:48:00Z">
                <w:rPr>
                  <w:ins w:id="170" w:author="Pranav Mehndiratta" w:date="2014-03-09T22:47:00Z"/>
                  <w:rFonts w:asciiTheme="minorHAnsi" w:eastAsiaTheme="minorEastAsia" w:hAnsiTheme="minorHAnsi"/>
                  <w:color w:val="auto"/>
                  <w:kern w:val="0"/>
                  <w:szCs w:val="22"/>
                  <w:lang w:eastAsia="en-US"/>
                </w:rPr>
              </w:rPrChange>
            </w:rPr>
          </w:pPr>
          <w:ins w:id="171" w:author="Pranav Mehndiratta" w:date="2014-03-09T22:47:00Z">
            <w:r w:rsidRPr="002946CF">
              <w:rPr>
                <w:rStyle w:val="Hyperlink"/>
                <w:sz w:val="32"/>
                <w:rPrChange w:id="172" w:author="Pranav Mehndiratta" w:date="2014-03-09T22:48:00Z">
                  <w:rPr>
                    <w:rStyle w:val="Hyperlink"/>
                  </w:rPr>
                </w:rPrChange>
              </w:rPr>
              <w:fldChar w:fldCharType="begin"/>
            </w:r>
            <w:r w:rsidRPr="002946CF">
              <w:rPr>
                <w:rStyle w:val="Hyperlink"/>
                <w:sz w:val="32"/>
                <w:rPrChange w:id="173" w:author="Pranav Mehndiratta" w:date="2014-03-09T22:48:00Z">
                  <w:rPr>
                    <w:rStyle w:val="Hyperlink"/>
                  </w:rPr>
                </w:rPrChange>
              </w:rPr>
              <w:instrText xml:space="preserve"> </w:instrText>
            </w:r>
            <w:r w:rsidRPr="002946CF">
              <w:rPr>
                <w:sz w:val="32"/>
                <w:rPrChange w:id="174" w:author="Pranav Mehndiratta" w:date="2014-03-09T22:48:00Z">
                  <w:rPr/>
                </w:rPrChange>
              </w:rPr>
              <w:instrText>HYPERLINK \l "_Toc382168611"</w:instrText>
            </w:r>
            <w:r w:rsidRPr="002946CF">
              <w:rPr>
                <w:rStyle w:val="Hyperlink"/>
                <w:sz w:val="32"/>
                <w:rPrChange w:id="175" w:author="Pranav Mehndiratta" w:date="2014-03-09T22:48:00Z">
                  <w:rPr>
                    <w:rStyle w:val="Hyperlink"/>
                  </w:rPr>
                </w:rPrChange>
              </w:rPr>
              <w:instrText xml:space="preserve"> </w:instrText>
            </w:r>
            <w:r w:rsidRPr="002946CF">
              <w:rPr>
                <w:rStyle w:val="Hyperlink"/>
                <w:sz w:val="32"/>
                <w:rPrChange w:id="176" w:author="Pranav Mehndiratta" w:date="2014-03-09T22:48:00Z">
                  <w:rPr>
                    <w:rStyle w:val="Hyperlink"/>
                  </w:rPr>
                </w:rPrChange>
              </w:rPr>
              <w:fldChar w:fldCharType="separate"/>
            </w:r>
            <w:r w:rsidRPr="002946CF">
              <w:rPr>
                <w:rStyle w:val="Hyperlink"/>
                <w:sz w:val="32"/>
                <w:rPrChange w:id="177" w:author="Pranav Mehndiratta" w:date="2014-03-09T22:48:00Z">
                  <w:rPr>
                    <w:rStyle w:val="Hyperlink"/>
                  </w:rPr>
                </w:rPrChange>
              </w:rPr>
              <w:t>Appendices</w:t>
            </w:r>
            <w:r w:rsidRPr="002946CF">
              <w:rPr>
                <w:webHidden/>
                <w:sz w:val="32"/>
                <w:rPrChange w:id="178" w:author="Pranav Mehndiratta" w:date="2014-03-09T22:48:00Z">
                  <w:rPr>
                    <w:webHidden/>
                  </w:rPr>
                </w:rPrChange>
              </w:rPr>
              <w:tab/>
            </w:r>
            <w:r w:rsidRPr="002946CF">
              <w:rPr>
                <w:webHidden/>
                <w:sz w:val="32"/>
                <w:rPrChange w:id="179" w:author="Pranav Mehndiratta" w:date="2014-03-09T22:48:00Z">
                  <w:rPr>
                    <w:webHidden/>
                  </w:rPr>
                </w:rPrChange>
              </w:rPr>
              <w:fldChar w:fldCharType="begin"/>
            </w:r>
            <w:r w:rsidRPr="002946CF">
              <w:rPr>
                <w:webHidden/>
                <w:sz w:val="32"/>
                <w:rPrChange w:id="180" w:author="Pranav Mehndiratta" w:date="2014-03-09T22:48:00Z">
                  <w:rPr>
                    <w:webHidden/>
                  </w:rPr>
                </w:rPrChange>
              </w:rPr>
              <w:instrText xml:space="preserve"> PAGEREF _Toc382168611 \h </w:instrText>
            </w:r>
          </w:ins>
          <w:r w:rsidRPr="002946CF">
            <w:rPr>
              <w:webHidden/>
              <w:sz w:val="32"/>
              <w:rPrChange w:id="181" w:author="Pranav Mehndiratta" w:date="2014-03-09T22:48:00Z">
                <w:rPr>
                  <w:webHidden/>
                  <w:sz w:val="32"/>
                </w:rPr>
              </w:rPrChange>
            </w:rPr>
          </w:r>
          <w:r w:rsidRPr="002946CF">
            <w:rPr>
              <w:webHidden/>
              <w:sz w:val="32"/>
              <w:rPrChange w:id="182" w:author="Pranav Mehndiratta" w:date="2014-03-09T22:48:00Z">
                <w:rPr>
                  <w:webHidden/>
                </w:rPr>
              </w:rPrChange>
            </w:rPr>
            <w:fldChar w:fldCharType="separate"/>
          </w:r>
          <w:ins w:id="183" w:author="Pranav Mehndiratta" w:date="2014-03-09T23:33:00Z">
            <w:r w:rsidR="00C2403B">
              <w:rPr>
                <w:webHidden/>
                <w:sz w:val="32"/>
              </w:rPr>
              <w:t>13</w:t>
            </w:r>
          </w:ins>
          <w:ins w:id="184" w:author="Pranav Mehndiratta" w:date="2014-03-09T22:47:00Z">
            <w:r w:rsidRPr="002946CF">
              <w:rPr>
                <w:webHidden/>
                <w:sz w:val="32"/>
                <w:rPrChange w:id="185" w:author="Pranav Mehndiratta" w:date="2014-03-09T22:48:00Z">
                  <w:rPr>
                    <w:webHidden/>
                  </w:rPr>
                </w:rPrChange>
              </w:rPr>
              <w:fldChar w:fldCharType="end"/>
            </w:r>
            <w:r w:rsidRPr="002946CF">
              <w:rPr>
                <w:rStyle w:val="Hyperlink"/>
                <w:sz w:val="32"/>
                <w:rPrChange w:id="186" w:author="Pranav Mehndiratta" w:date="2014-03-09T22:48:00Z">
                  <w:rPr>
                    <w:rStyle w:val="Hyperlink"/>
                  </w:rPr>
                </w:rPrChange>
              </w:rPr>
              <w:fldChar w:fldCharType="end"/>
            </w:r>
          </w:ins>
        </w:p>
        <w:p w:rsidR="002B75DD" w:rsidRPr="002946CF" w:rsidDel="002A118D" w:rsidRDefault="002B75DD">
          <w:pPr>
            <w:pStyle w:val="TOC1"/>
            <w:spacing w:line="240" w:lineRule="auto"/>
            <w:rPr>
              <w:del w:id="187" w:author="Pranav Mehndiratta" w:date="2014-03-09T18:24:00Z"/>
              <w:rFonts w:asciiTheme="minorHAnsi" w:eastAsiaTheme="minorEastAsia" w:hAnsiTheme="minorHAnsi"/>
              <w:color w:val="auto"/>
              <w:kern w:val="0"/>
              <w:sz w:val="44"/>
              <w:szCs w:val="22"/>
              <w:lang w:val="en-CA" w:eastAsia="en-CA"/>
              <w:rPrChange w:id="188" w:author="Pranav Mehndiratta" w:date="2014-03-09T22:48:00Z">
                <w:rPr>
                  <w:del w:id="189" w:author="Pranav Mehndiratta" w:date="2014-03-09T18:24:00Z"/>
                  <w:rFonts w:asciiTheme="minorHAnsi" w:eastAsiaTheme="minorEastAsia" w:hAnsiTheme="minorHAnsi"/>
                  <w:color w:val="auto"/>
                  <w:kern w:val="0"/>
                  <w:sz w:val="32"/>
                  <w:szCs w:val="22"/>
                  <w:lang w:val="en-CA" w:eastAsia="en-CA"/>
                </w:rPr>
              </w:rPrChange>
            </w:rPr>
          </w:pPr>
          <w:del w:id="190" w:author="Pranav Mehndiratta" w:date="2014-03-09T18:24:00Z">
            <w:r w:rsidRPr="002946CF" w:rsidDel="002A118D">
              <w:rPr>
                <w:rPrChange w:id="191" w:author="Pranav Mehndiratta" w:date="2014-03-09T22:48:00Z">
                  <w:rPr>
                    <w:rStyle w:val="Hyperlink"/>
                    <w:sz w:val="32"/>
                  </w:rPr>
                </w:rPrChange>
              </w:rPr>
              <w:delText>Introduction</w:delText>
            </w:r>
            <w:r w:rsidRPr="002946CF" w:rsidDel="002A118D">
              <w:rPr>
                <w:webHidden/>
                <w:sz w:val="44"/>
                <w:rPrChange w:id="192" w:author="Pranav Mehndiratta" w:date="2014-03-09T22:48:00Z">
                  <w:rPr>
                    <w:webHidden/>
                    <w:sz w:val="32"/>
                  </w:rPr>
                </w:rPrChange>
              </w:rPr>
              <w:tab/>
            </w:r>
            <w:r w:rsidR="002A118D" w:rsidRPr="002946CF" w:rsidDel="002A118D">
              <w:rPr>
                <w:webHidden/>
                <w:sz w:val="44"/>
                <w:rPrChange w:id="193" w:author="Pranav Mehndiratta" w:date="2014-03-09T22:48:00Z">
                  <w:rPr>
                    <w:webHidden/>
                    <w:sz w:val="32"/>
                  </w:rPr>
                </w:rPrChange>
              </w:rPr>
              <w:delText>1</w:delText>
            </w:r>
          </w:del>
        </w:p>
        <w:p w:rsidR="002B75DD" w:rsidRPr="002946CF" w:rsidDel="002A118D" w:rsidRDefault="002B75DD">
          <w:pPr>
            <w:pStyle w:val="TOC1"/>
            <w:spacing w:line="240" w:lineRule="auto"/>
            <w:rPr>
              <w:del w:id="194" w:author="Pranav Mehndiratta" w:date="2014-03-09T18:24:00Z"/>
              <w:rFonts w:asciiTheme="minorHAnsi" w:eastAsiaTheme="minorEastAsia" w:hAnsiTheme="minorHAnsi"/>
              <w:color w:val="auto"/>
              <w:kern w:val="0"/>
              <w:sz w:val="44"/>
              <w:szCs w:val="22"/>
              <w:lang w:val="en-CA" w:eastAsia="en-CA"/>
              <w:rPrChange w:id="195" w:author="Pranav Mehndiratta" w:date="2014-03-09T22:48:00Z">
                <w:rPr>
                  <w:del w:id="196" w:author="Pranav Mehndiratta" w:date="2014-03-09T18:24:00Z"/>
                  <w:rFonts w:asciiTheme="minorHAnsi" w:eastAsiaTheme="minorEastAsia" w:hAnsiTheme="minorHAnsi"/>
                  <w:color w:val="auto"/>
                  <w:kern w:val="0"/>
                  <w:sz w:val="32"/>
                  <w:szCs w:val="22"/>
                  <w:lang w:val="en-CA" w:eastAsia="en-CA"/>
                </w:rPr>
              </w:rPrChange>
            </w:rPr>
          </w:pPr>
          <w:del w:id="197" w:author="Pranav Mehndiratta" w:date="2014-03-09T18:24:00Z">
            <w:r w:rsidRPr="002946CF" w:rsidDel="002A118D">
              <w:rPr>
                <w:rPrChange w:id="198" w:author="Pranav Mehndiratta" w:date="2014-03-09T22:48:00Z">
                  <w:rPr>
                    <w:rStyle w:val="Hyperlink"/>
                    <w:sz w:val="32"/>
                  </w:rPr>
                </w:rPrChange>
              </w:rPr>
              <w:delText>Software Architecture - UML Diagrams</w:delText>
            </w:r>
            <w:r w:rsidRPr="002946CF" w:rsidDel="002A118D">
              <w:rPr>
                <w:webHidden/>
                <w:sz w:val="44"/>
                <w:rPrChange w:id="199" w:author="Pranav Mehndiratta" w:date="2014-03-09T22:48:00Z">
                  <w:rPr>
                    <w:webHidden/>
                    <w:sz w:val="32"/>
                  </w:rPr>
                </w:rPrChange>
              </w:rPr>
              <w:tab/>
            </w:r>
            <w:r w:rsidR="002A118D" w:rsidRPr="002946CF" w:rsidDel="002A118D">
              <w:rPr>
                <w:webHidden/>
                <w:sz w:val="44"/>
                <w:rPrChange w:id="200" w:author="Pranav Mehndiratta" w:date="2014-03-09T22:48:00Z">
                  <w:rPr>
                    <w:webHidden/>
                    <w:sz w:val="32"/>
                  </w:rPr>
                </w:rPrChange>
              </w:rPr>
              <w:delText>2</w:delText>
            </w:r>
          </w:del>
        </w:p>
        <w:p w:rsidR="002B75DD" w:rsidRPr="002946CF" w:rsidDel="002A118D" w:rsidRDefault="002B75DD">
          <w:pPr>
            <w:pStyle w:val="TOC1"/>
            <w:spacing w:line="240" w:lineRule="auto"/>
            <w:rPr>
              <w:del w:id="201" w:author="Pranav Mehndiratta" w:date="2014-03-09T18:24:00Z"/>
              <w:rFonts w:asciiTheme="minorHAnsi" w:eastAsiaTheme="minorEastAsia" w:hAnsiTheme="minorHAnsi"/>
              <w:color w:val="auto"/>
              <w:kern w:val="0"/>
              <w:sz w:val="44"/>
              <w:szCs w:val="22"/>
              <w:lang w:val="en-CA" w:eastAsia="en-CA"/>
              <w:rPrChange w:id="202" w:author="Pranav Mehndiratta" w:date="2014-03-09T22:48:00Z">
                <w:rPr>
                  <w:del w:id="203" w:author="Pranav Mehndiratta" w:date="2014-03-09T18:24:00Z"/>
                  <w:rFonts w:asciiTheme="minorHAnsi" w:eastAsiaTheme="minorEastAsia" w:hAnsiTheme="minorHAnsi"/>
                  <w:color w:val="auto"/>
                  <w:kern w:val="0"/>
                  <w:sz w:val="32"/>
                  <w:szCs w:val="22"/>
                  <w:lang w:val="en-CA" w:eastAsia="en-CA"/>
                </w:rPr>
              </w:rPrChange>
            </w:rPr>
            <w:pPrChange w:id="204" w:author="Pranav Mehndiratta" w:date="2014-03-09T19:56:00Z">
              <w:pPr>
                <w:pStyle w:val="TOC1"/>
              </w:pPr>
            </w:pPrChange>
          </w:pPr>
          <w:del w:id="205" w:author="Pranav Mehndiratta" w:date="2014-03-09T18:24:00Z">
            <w:r w:rsidRPr="002946CF" w:rsidDel="002A118D">
              <w:rPr>
                <w:rPrChange w:id="206" w:author="Pranav Mehndiratta" w:date="2014-03-09T22:48:00Z">
                  <w:rPr>
                    <w:rStyle w:val="Hyperlink"/>
                    <w:sz w:val="32"/>
                  </w:rPr>
                </w:rPrChange>
              </w:rPr>
              <w:delText>System Requirements</w:delText>
            </w:r>
            <w:r w:rsidRPr="002946CF" w:rsidDel="002A118D">
              <w:rPr>
                <w:webHidden/>
                <w:sz w:val="44"/>
                <w:rPrChange w:id="207" w:author="Pranav Mehndiratta" w:date="2014-03-09T22:48:00Z">
                  <w:rPr>
                    <w:webHidden/>
                    <w:sz w:val="32"/>
                  </w:rPr>
                </w:rPrChange>
              </w:rPr>
              <w:tab/>
            </w:r>
          </w:del>
          <w:del w:id="208" w:author="Pranav Mehndiratta" w:date="2014-03-08T23:59:00Z">
            <w:r w:rsidR="00715E99" w:rsidRPr="002946CF" w:rsidDel="008E6BD5">
              <w:rPr>
                <w:webHidden/>
                <w:sz w:val="44"/>
                <w:rPrChange w:id="209" w:author="Pranav Mehndiratta" w:date="2014-03-09T22:48:00Z">
                  <w:rPr>
                    <w:webHidden/>
                    <w:sz w:val="32"/>
                  </w:rPr>
                </w:rPrChange>
              </w:rPr>
              <w:delText>4</w:delText>
            </w:r>
          </w:del>
        </w:p>
        <w:p w:rsidR="002B75DD" w:rsidRPr="002946CF" w:rsidDel="002A118D" w:rsidRDefault="002B75DD">
          <w:pPr>
            <w:pStyle w:val="TOC1"/>
            <w:spacing w:line="240" w:lineRule="auto"/>
            <w:rPr>
              <w:del w:id="210" w:author="Pranav Mehndiratta" w:date="2014-03-09T18:24:00Z"/>
              <w:rFonts w:asciiTheme="minorHAnsi" w:eastAsiaTheme="minorEastAsia" w:hAnsiTheme="minorHAnsi"/>
              <w:color w:val="auto"/>
              <w:kern w:val="0"/>
              <w:sz w:val="44"/>
              <w:szCs w:val="22"/>
              <w:lang w:val="en-CA" w:eastAsia="en-CA"/>
              <w:rPrChange w:id="211" w:author="Pranav Mehndiratta" w:date="2014-03-09T22:48:00Z">
                <w:rPr>
                  <w:del w:id="212" w:author="Pranav Mehndiratta" w:date="2014-03-09T18:24:00Z"/>
                  <w:rFonts w:asciiTheme="minorHAnsi" w:eastAsiaTheme="minorEastAsia" w:hAnsiTheme="minorHAnsi"/>
                  <w:color w:val="auto"/>
                  <w:kern w:val="0"/>
                  <w:sz w:val="32"/>
                  <w:szCs w:val="22"/>
                  <w:lang w:val="en-CA" w:eastAsia="en-CA"/>
                </w:rPr>
              </w:rPrChange>
            </w:rPr>
            <w:pPrChange w:id="213" w:author="Pranav Mehndiratta" w:date="2014-03-09T19:56:00Z">
              <w:pPr>
                <w:pStyle w:val="TOC1"/>
              </w:pPr>
            </w:pPrChange>
          </w:pPr>
          <w:del w:id="214" w:author="Pranav Mehndiratta" w:date="2014-03-09T18:24:00Z">
            <w:r w:rsidRPr="002946CF" w:rsidDel="002A118D">
              <w:rPr>
                <w:rPrChange w:id="215" w:author="Pranav Mehndiratta" w:date="2014-03-09T22:48:00Z">
                  <w:rPr>
                    <w:rStyle w:val="Hyperlink"/>
                    <w:sz w:val="32"/>
                  </w:rPr>
                </w:rPrChange>
              </w:rPr>
              <w:delText>Design Decisions</w:delText>
            </w:r>
            <w:r w:rsidRPr="002946CF" w:rsidDel="002A118D">
              <w:rPr>
                <w:webHidden/>
                <w:sz w:val="44"/>
                <w:rPrChange w:id="216" w:author="Pranav Mehndiratta" w:date="2014-03-09T22:48:00Z">
                  <w:rPr>
                    <w:webHidden/>
                    <w:sz w:val="32"/>
                  </w:rPr>
                </w:rPrChange>
              </w:rPr>
              <w:tab/>
            </w:r>
          </w:del>
          <w:del w:id="217" w:author="Pranav Mehndiratta" w:date="2014-03-08T23:59:00Z">
            <w:r w:rsidR="00715E99" w:rsidRPr="002946CF" w:rsidDel="008E6BD5">
              <w:rPr>
                <w:webHidden/>
                <w:sz w:val="44"/>
                <w:rPrChange w:id="218" w:author="Pranav Mehndiratta" w:date="2014-03-09T22:48:00Z">
                  <w:rPr>
                    <w:webHidden/>
                    <w:sz w:val="32"/>
                  </w:rPr>
                </w:rPrChange>
              </w:rPr>
              <w:delText>6</w:delText>
            </w:r>
          </w:del>
        </w:p>
        <w:p w:rsidR="002B75DD" w:rsidRPr="002946CF" w:rsidDel="002A118D" w:rsidRDefault="002B75DD">
          <w:pPr>
            <w:pStyle w:val="TOC1"/>
            <w:spacing w:line="240" w:lineRule="auto"/>
            <w:rPr>
              <w:del w:id="219" w:author="Pranav Mehndiratta" w:date="2014-03-09T18:24:00Z"/>
              <w:rFonts w:asciiTheme="minorHAnsi" w:eastAsiaTheme="minorEastAsia" w:hAnsiTheme="minorHAnsi"/>
              <w:color w:val="auto"/>
              <w:kern w:val="0"/>
              <w:sz w:val="44"/>
              <w:szCs w:val="22"/>
              <w:lang w:val="en-CA" w:eastAsia="en-CA"/>
              <w:rPrChange w:id="220" w:author="Pranav Mehndiratta" w:date="2014-03-09T22:48:00Z">
                <w:rPr>
                  <w:del w:id="221" w:author="Pranav Mehndiratta" w:date="2014-03-09T18:24:00Z"/>
                  <w:rFonts w:asciiTheme="minorHAnsi" w:eastAsiaTheme="minorEastAsia" w:hAnsiTheme="minorHAnsi"/>
                  <w:color w:val="auto"/>
                  <w:kern w:val="0"/>
                  <w:sz w:val="32"/>
                  <w:szCs w:val="22"/>
                  <w:lang w:val="en-CA" w:eastAsia="en-CA"/>
                </w:rPr>
              </w:rPrChange>
            </w:rPr>
            <w:pPrChange w:id="222" w:author="Pranav Mehndiratta" w:date="2014-03-09T19:56:00Z">
              <w:pPr>
                <w:pStyle w:val="TOC1"/>
              </w:pPr>
            </w:pPrChange>
          </w:pPr>
          <w:del w:id="223" w:author="Pranav Mehndiratta" w:date="2014-03-09T18:24:00Z">
            <w:r w:rsidRPr="002946CF" w:rsidDel="002A118D">
              <w:rPr>
                <w:rPrChange w:id="224" w:author="Pranav Mehndiratta" w:date="2014-03-09T22:48:00Z">
                  <w:rPr>
                    <w:rStyle w:val="Hyperlink"/>
                    <w:sz w:val="32"/>
                  </w:rPr>
                </w:rPrChange>
              </w:rPr>
              <w:delText>Conclusion</w:delText>
            </w:r>
            <w:r w:rsidRPr="002946CF" w:rsidDel="002A118D">
              <w:rPr>
                <w:webHidden/>
                <w:sz w:val="44"/>
                <w:rPrChange w:id="225" w:author="Pranav Mehndiratta" w:date="2014-03-09T22:48:00Z">
                  <w:rPr>
                    <w:webHidden/>
                    <w:sz w:val="32"/>
                  </w:rPr>
                </w:rPrChange>
              </w:rPr>
              <w:tab/>
            </w:r>
          </w:del>
          <w:del w:id="226" w:author="Pranav Mehndiratta" w:date="2014-03-08T23:59:00Z">
            <w:r w:rsidR="00715E99" w:rsidRPr="002946CF" w:rsidDel="008E6BD5">
              <w:rPr>
                <w:webHidden/>
                <w:sz w:val="44"/>
                <w:rPrChange w:id="227" w:author="Pranav Mehndiratta" w:date="2014-03-09T22:48:00Z">
                  <w:rPr>
                    <w:webHidden/>
                    <w:sz w:val="32"/>
                  </w:rPr>
                </w:rPrChange>
              </w:rPr>
              <w:delText>7</w:delText>
            </w:r>
          </w:del>
        </w:p>
        <w:p w:rsidR="002B75DD" w:rsidRPr="002946CF" w:rsidDel="002A118D" w:rsidRDefault="002B75DD">
          <w:pPr>
            <w:pStyle w:val="TOC1"/>
            <w:spacing w:line="240" w:lineRule="auto"/>
            <w:rPr>
              <w:del w:id="228" w:author="Pranav Mehndiratta" w:date="2014-03-09T18:24:00Z"/>
              <w:rFonts w:asciiTheme="minorHAnsi" w:eastAsiaTheme="minorEastAsia" w:hAnsiTheme="minorHAnsi"/>
              <w:color w:val="auto"/>
              <w:kern w:val="0"/>
              <w:sz w:val="44"/>
              <w:szCs w:val="22"/>
              <w:lang w:val="en-CA" w:eastAsia="en-CA"/>
              <w:rPrChange w:id="229" w:author="Pranav Mehndiratta" w:date="2014-03-09T22:48:00Z">
                <w:rPr>
                  <w:del w:id="230" w:author="Pranav Mehndiratta" w:date="2014-03-09T18:24:00Z"/>
                  <w:rFonts w:asciiTheme="minorHAnsi" w:eastAsiaTheme="minorEastAsia" w:hAnsiTheme="minorHAnsi"/>
                  <w:color w:val="auto"/>
                  <w:kern w:val="0"/>
                  <w:sz w:val="32"/>
                  <w:szCs w:val="22"/>
                  <w:lang w:val="en-CA" w:eastAsia="en-CA"/>
                </w:rPr>
              </w:rPrChange>
            </w:rPr>
            <w:pPrChange w:id="231" w:author="Pranav Mehndiratta" w:date="2014-03-09T19:56:00Z">
              <w:pPr>
                <w:pStyle w:val="TOC1"/>
              </w:pPr>
            </w:pPrChange>
          </w:pPr>
          <w:del w:id="232" w:author="Pranav Mehndiratta" w:date="2014-03-09T18:24:00Z">
            <w:r w:rsidRPr="002946CF" w:rsidDel="002A118D">
              <w:rPr>
                <w:rPrChange w:id="233" w:author="Pranav Mehndiratta" w:date="2014-03-09T22:48:00Z">
                  <w:rPr>
                    <w:rStyle w:val="Hyperlink"/>
                    <w:sz w:val="32"/>
                  </w:rPr>
                </w:rPrChange>
              </w:rPr>
              <w:delText>Bibliography</w:delText>
            </w:r>
            <w:r w:rsidRPr="002946CF" w:rsidDel="002A118D">
              <w:rPr>
                <w:webHidden/>
                <w:sz w:val="44"/>
                <w:rPrChange w:id="234" w:author="Pranav Mehndiratta" w:date="2014-03-09T22:48:00Z">
                  <w:rPr>
                    <w:webHidden/>
                    <w:sz w:val="32"/>
                  </w:rPr>
                </w:rPrChange>
              </w:rPr>
              <w:tab/>
            </w:r>
          </w:del>
          <w:del w:id="235" w:author="Pranav Mehndiratta" w:date="2014-03-08T23:59:00Z">
            <w:r w:rsidR="00715E99" w:rsidRPr="002946CF" w:rsidDel="008E6BD5">
              <w:rPr>
                <w:webHidden/>
                <w:sz w:val="44"/>
                <w:rPrChange w:id="236" w:author="Pranav Mehndiratta" w:date="2014-03-09T22:48:00Z">
                  <w:rPr>
                    <w:webHidden/>
                    <w:sz w:val="32"/>
                  </w:rPr>
                </w:rPrChange>
              </w:rPr>
              <w:delText>7</w:delText>
            </w:r>
          </w:del>
        </w:p>
        <w:p w:rsidR="002B75DD" w:rsidRPr="002946CF" w:rsidDel="002A118D" w:rsidRDefault="002B75DD">
          <w:pPr>
            <w:pStyle w:val="TOC1"/>
            <w:spacing w:line="240" w:lineRule="auto"/>
            <w:rPr>
              <w:del w:id="237" w:author="Pranav Mehndiratta" w:date="2014-03-09T18:24:00Z"/>
              <w:rFonts w:asciiTheme="minorHAnsi" w:eastAsiaTheme="minorEastAsia" w:hAnsiTheme="minorHAnsi"/>
              <w:color w:val="auto"/>
              <w:kern w:val="0"/>
              <w:sz w:val="44"/>
              <w:szCs w:val="22"/>
              <w:lang w:val="en-CA" w:eastAsia="en-CA"/>
              <w:rPrChange w:id="238" w:author="Pranav Mehndiratta" w:date="2014-03-09T22:48:00Z">
                <w:rPr>
                  <w:del w:id="239" w:author="Pranav Mehndiratta" w:date="2014-03-09T18:24:00Z"/>
                  <w:rFonts w:asciiTheme="minorHAnsi" w:eastAsiaTheme="minorEastAsia" w:hAnsiTheme="minorHAnsi"/>
                  <w:color w:val="auto"/>
                  <w:kern w:val="0"/>
                  <w:sz w:val="32"/>
                  <w:szCs w:val="22"/>
                  <w:lang w:val="en-CA" w:eastAsia="en-CA"/>
                </w:rPr>
              </w:rPrChange>
            </w:rPr>
            <w:pPrChange w:id="240" w:author="Pranav Mehndiratta" w:date="2014-03-09T19:56:00Z">
              <w:pPr>
                <w:pStyle w:val="TOC1"/>
              </w:pPr>
            </w:pPrChange>
          </w:pPr>
          <w:del w:id="241" w:author="Pranav Mehndiratta" w:date="2014-03-09T18:24:00Z">
            <w:r w:rsidRPr="002946CF" w:rsidDel="002A118D">
              <w:rPr>
                <w:rPrChange w:id="242" w:author="Pranav Mehndiratta" w:date="2014-03-09T22:48:00Z">
                  <w:rPr>
                    <w:rStyle w:val="Hyperlink"/>
                    <w:sz w:val="32"/>
                  </w:rPr>
                </w:rPrChange>
              </w:rPr>
              <w:delText>Appendices</w:delText>
            </w:r>
            <w:r w:rsidRPr="002946CF" w:rsidDel="002A118D">
              <w:rPr>
                <w:webHidden/>
                <w:sz w:val="44"/>
                <w:rPrChange w:id="243" w:author="Pranav Mehndiratta" w:date="2014-03-09T22:48:00Z">
                  <w:rPr>
                    <w:webHidden/>
                    <w:sz w:val="32"/>
                  </w:rPr>
                </w:rPrChange>
              </w:rPr>
              <w:tab/>
            </w:r>
          </w:del>
          <w:del w:id="244" w:author="Pranav Mehndiratta" w:date="2014-03-08T23:59:00Z">
            <w:r w:rsidR="00715E99" w:rsidRPr="002946CF" w:rsidDel="008E6BD5">
              <w:rPr>
                <w:webHidden/>
                <w:sz w:val="44"/>
                <w:rPrChange w:id="245" w:author="Pranav Mehndiratta" w:date="2014-03-09T22:48:00Z">
                  <w:rPr>
                    <w:webHidden/>
                    <w:sz w:val="32"/>
                  </w:rPr>
                </w:rPrChange>
              </w:rPr>
              <w:delText>9</w:delText>
            </w:r>
          </w:del>
        </w:p>
        <w:p w:rsidR="002B75DD" w:rsidDel="00D47405" w:rsidRDefault="002B75DD">
          <w:pPr>
            <w:spacing w:line="240" w:lineRule="auto"/>
            <w:rPr>
              <w:del w:id="246" w:author="Pranav Mehndiratta" w:date="2014-03-09T22:46:00Z"/>
            </w:rPr>
            <w:pPrChange w:id="247" w:author="Pranav Mehndiratta" w:date="2014-03-09T19:56:00Z">
              <w:pPr/>
            </w:pPrChange>
          </w:pPr>
          <w:r w:rsidRPr="002946CF">
            <w:rPr>
              <w:b/>
              <w:bCs/>
              <w:noProof/>
              <w:sz w:val="44"/>
              <w:rPrChange w:id="248" w:author="Pranav Mehndiratta" w:date="2014-03-09T22:48:00Z">
                <w:rPr>
                  <w:b/>
                  <w:bCs/>
                  <w:noProof/>
                  <w:sz w:val="32"/>
                </w:rPr>
              </w:rPrChange>
            </w:rPr>
            <w:fldChar w:fldCharType="end"/>
          </w:r>
        </w:p>
      </w:sdtContent>
    </w:sdt>
    <w:p w:rsidR="00502667" w:rsidRPr="004D2471" w:rsidRDefault="00502667">
      <w:pPr>
        <w:spacing w:line="240" w:lineRule="auto"/>
        <w:sectPr w:rsidR="00502667" w:rsidRPr="004D2471" w:rsidSect="00FD12D1">
          <w:headerReference w:type="default" r:id="rId12"/>
          <w:pgSz w:w="12240" w:h="15840" w:code="1"/>
          <w:pgMar w:top="1755" w:right="1512" w:bottom="1800" w:left="1512" w:header="432" w:footer="5" w:gutter="0"/>
          <w:pgNumType w:start="0"/>
          <w:cols w:space="720"/>
          <w:titlePg/>
          <w:docGrid w:linePitch="360"/>
        </w:sectPr>
        <w:pPrChange w:id="249" w:author="Pranav Mehndiratta" w:date="2014-03-09T19:56:00Z">
          <w:pPr/>
        </w:pPrChange>
      </w:pPr>
    </w:p>
    <w:p w:rsidR="00D47405" w:rsidRDefault="00D47405">
      <w:pPr>
        <w:pStyle w:val="Heading1"/>
        <w:rPr>
          <w:ins w:id="250" w:author="Pranav Mehndiratta" w:date="2014-03-09T22:46:00Z"/>
        </w:rPr>
        <w:pPrChange w:id="251" w:author="Pranav Mehndiratta" w:date="2014-03-09T22:46:00Z">
          <w:pPr/>
        </w:pPrChange>
      </w:pPr>
      <w:bookmarkStart w:id="252" w:name="_Toc382168590"/>
      <w:ins w:id="253" w:author="Pranav Mehndiratta" w:date="2014-03-09T22:46:00Z">
        <w:r>
          <w:lastRenderedPageBreak/>
          <w:t>Executive Summary</w:t>
        </w:r>
        <w:bookmarkEnd w:id="252"/>
      </w:ins>
    </w:p>
    <w:p w:rsidR="00D47405" w:rsidRDefault="00D47405" w:rsidP="00D47405">
      <w:pPr>
        <w:rPr>
          <w:ins w:id="254" w:author="Pranav Mehndiratta" w:date="2014-03-09T22:47:00Z"/>
        </w:rPr>
      </w:pPr>
      <w:ins w:id="255" w:author="Pranav Mehndiratta" w:date="2014-03-09T22:47:00Z">
        <w:r>
          <w:t xml:space="preserve">Apartment buildings generate large amounts of data on a daily basis. This data needs to be recorded to assure smooth building operations and ensure residents’ safety. Our project focuses on providing a centralized and fast storage system with a client-server interface to replace the current obsolete paper-based system. </w:t>
        </w:r>
      </w:ins>
    </w:p>
    <w:p w:rsidR="00D47405" w:rsidRDefault="00D47405" w:rsidP="00D47405">
      <w:pPr>
        <w:rPr>
          <w:ins w:id="256" w:author="Pranav Mehndiratta" w:date="2014-03-09T22:47:00Z"/>
        </w:rPr>
      </w:pPr>
      <w:ins w:id="257" w:author="Pranav Mehndiratta" w:date="2014-03-09T22:47:00Z">
        <w:r>
          <w:t xml:space="preserve">Our storage server reduces the time required for building personnel to access resident details and facilitate communication among the landlord, management staff and tenant. Moreover, it will enhance the security of the data storage medium by using encryption methods and multi-layer communication protocols. The system handles various possible errors and effectively logs the activities of the client-server application. </w:t>
        </w:r>
      </w:ins>
    </w:p>
    <w:p w:rsidR="00D47405" w:rsidRDefault="00D47405" w:rsidP="00D47405">
      <w:pPr>
        <w:rPr>
          <w:ins w:id="258" w:author="Pranav Mehndiratta" w:date="2014-03-09T22:47:00Z"/>
        </w:rPr>
      </w:pPr>
      <w:ins w:id="259" w:author="Pranav Mehndiratta" w:date="2014-03-09T22:47:00Z">
        <w:r>
          <w:t>Apart from serving the management personnel, the system will also benefit the tenants. This project will help the management track tenants’ rent payments, check their lease status and respond quickly to maintenance requests. Tenants can also be notified immediately upon receiving any mail/packages.</w:t>
        </w:r>
      </w:ins>
    </w:p>
    <w:p w:rsidR="00D47405" w:rsidRDefault="00D47405" w:rsidP="00D47405">
      <w:pPr>
        <w:rPr>
          <w:ins w:id="260" w:author="Pranav Mehndiratta" w:date="2014-03-09T22:47:00Z"/>
        </w:rPr>
      </w:pPr>
      <w:ins w:id="261" w:author="Pranav Mehndiratta" w:date="2014-03-09T22:47:00Z">
        <w:r>
          <w:t xml:space="preserve">The backend of the system is optimized to provide rapid access and modification capabilities of the database records. This high speed is a result of a refined database architecture for storing tenant details (contact info, lease agreement, rent status and more). The speed does not compromise the flexibility or robustness of the storage server, as it is not limited to handling residential data. Other storage media are vulnerable; our storage server only allows access to users with valid credentials. </w:t>
        </w:r>
      </w:ins>
    </w:p>
    <w:p w:rsidR="00D47405" w:rsidRDefault="00D47405" w:rsidP="00B80B61">
      <w:pPr>
        <w:rPr>
          <w:ins w:id="262" w:author="Pranav Mehndiratta" w:date="2014-03-09T22:46:00Z"/>
        </w:rPr>
      </w:pPr>
      <w:ins w:id="263" w:author="Pranav Mehndiratta" w:date="2014-03-09T22:47:00Z">
        <w:r>
          <w:t>Resulting from our design decisions, the development of this project is not as complex as other database systems; thus, reducing the cost of ownership. Time saved through the intuitive and accurate implementation of this system can be diverted to improving the residential experience at the apartment building. We aspire to fabricate a state-of-the-art database system that will set the industry standard in the near future.</w:t>
        </w:r>
      </w:ins>
    </w:p>
    <w:p w:rsidR="00502667" w:rsidRPr="004D2471" w:rsidRDefault="00CC6759">
      <w:pPr>
        <w:pStyle w:val="Heading1"/>
        <w:spacing w:after="240"/>
        <w:pPrChange w:id="264" w:author="Pranav Mehndiratta" w:date="2014-03-09T19:56:00Z">
          <w:pPr>
            <w:pStyle w:val="Heading1"/>
          </w:pPr>
        </w:pPrChange>
      </w:pPr>
      <w:bookmarkStart w:id="265" w:name="_Toc382168591"/>
      <w:r w:rsidRPr="004D2471">
        <w:lastRenderedPageBreak/>
        <w:t>Introduction</w:t>
      </w:r>
      <w:bookmarkEnd w:id="265"/>
    </w:p>
    <w:p w:rsidR="004C1968" w:rsidRPr="004C1968" w:rsidRDefault="004C1968" w:rsidP="00A40A9D">
      <w:pPr>
        <w:rPr>
          <w:lang w:val="en-IN"/>
        </w:rPr>
      </w:pPr>
      <w:r w:rsidRPr="004C1968">
        <w:rPr>
          <w:lang w:val="en-IN"/>
        </w:rPr>
        <w:t xml:space="preserve">For our storage server project, we are implementing a database for an apartment building in Downtown Toronto. This document’s focus is to provide the reader with an overview of the client requirements and the design’s ability to fulfil them. Our primary goal is to cater the needs of the management office by providing them with a centralized database. The end users would include the authoritative staff of the property; specifically, the superintendent and the security department. </w:t>
      </w:r>
    </w:p>
    <w:p w:rsidR="004C1968" w:rsidRDefault="004C1968" w:rsidP="00F121FD">
      <w:pPr>
        <w:rPr>
          <w:lang w:val="en-IN"/>
        </w:rPr>
        <w:pPrChange w:id="266" w:author="Pranav Mehndiratta" w:date="2014-03-09T23:01:00Z">
          <w:pPr/>
        </w:pPrChange>
      </w:pPr>
      <w:r w:rsidRPr="004C1968">
        <w:rPr>
          <w:lang w:val="en-IN"/>
        </w:rPr>
        <w:t>Residential buildings generate vast amounts of data every day that need to be tracked for security and managerial purposes. This data includes tenant details, rent status, agreements, maintenance requests, and pending notices for residents</w:t>
      </w:r>
      <w:customXmlInsRangeStart w:id="267" w:author="Pranav Mehndiratta [2]" w:date="2014-03-08T19:15:00Z"/>
      <w:sdt>
        <w:sdtPr>
          <w:rPr>
            <w:lang w:val="en-IN"/>
          </w:rPr>
          <w:id w:val="-16786823"/>
          <w:citation/>
        </w:sdtPr>
        <w:sdtContent>
          <w:customXmlInsRangeEnd w:id="267"/>
          <w:ins w:id="268" w:author="Pranav Mehndiratta [2]" w:date="2014-03-08T19:15:00Z">
            <w:r w:rsidR="00907B06">
              <w:rPr>
                <w:lang w:val="en-IN"/>
              </w:rPr>
              <w:fldChar w:fldCharType="begin"/>
            </w:r>
            <w:r w:rsidR="00907B06">
              <w:instrText xml:space="preserve"> CITATION Ann14 \l 1033 </w:instrText>
            </w:r>
          </w:ins>
          <w:r w:rsidR="00907B06">
            <w:rPr>
              <w:lang w:val="en-IN"/>
            </w:rPr>
            <w:fldChar w:fldCharType="separate"/>
          </w:r>
          <w:r w:rsidR="008C3D92">
            <w:rPr>
              <w:noProof/>
            </w:rPr>
            <w:t xml:space="preserve"> </w:t>
          </w:r>
          <w:r w:rsidR="008C3D92" w:rsidRPr="008C3D92">
            <w:rPr>
              <w:noProof/>
            </w:rPr>
            <w:t>[1]</w:t>
          </w:r>
          <w:ins w:id="269" w:author="Pranav Mehndiratta [2]" w:date="2014-03-08T19:15:00Z">
            <w:r w:rsidR="00907B06">
              <w:rPr>
                <w:lang w:val="en-IN"/>
              </w:rPr>
              <w:fldChar w:fldCharType="end"/>
            </w:r>
          </w:ins>
          <w:customXmlInsRangeStart w:id="270" w:author="Pranav Mehndiratta [2]" w:date="2014-03-08T19:15:00Z"/>
        </w:sdtContent>
      </w:sdt>
      <w:customXmlInsRangeEnd w:id="270"/>
      <w:r w:rsidRPr="004C1968">
        <w:rPr>
          <w:lang w:val="en-IN"/>
        </w:rPr>
        <w:t xml:space="preserve">. </w:t>
      </w:r>
      <w:ins w:id="271" w:author="Pranav Mehndiratta" w:date="2014-03-09T03:24:00Z">
        <w:r w:rsidR="00F31953">
          <w:rPr>
            <w:lang w:val="en-IN"/>
          </w:rPr>
          <w:t>These details can be collected from the resident upon their moving into the building</w:t>
        </w:r>
      </w:ins>
      <w:customXmlInsRangeStart w:id="272" w:author="Pranav Mehndiratta" w:date="2014-03-09T03:28:00Z"/>
      <w:sdt>
        <w:sdtPr>
          <w:rPr>
            <w:lang w:val="en-IN"/>
          </w:rPr>
          <w:id w:val="-701865655"/>
          <w:citation/>
        </w:sdtPr>
        <w:sdtContent>
          <w:customXmlInsRangeEnd w:id="272"/>
          <w:ins w:id="273" w:author="Pranav Mehndiratta" w:date="2014-03-09T03:28:00Z">
            <w:r w:rsidR="00F31953">
              <w:rPr>
                <w:lang w:val="en-IN"/>
              </w:rPr>
              <w:fldChar w:fldCharType="begin"/>
            </w:r>
            <w:r w:rsidR="00F31953">
              <w:instrText xml:space="preserve"> CITATION AVP03 \l 1033 </w:instrText>
            </w:r>
          </w:ins>
          <w:r w:rsidR="00F31953">
            <w:rPr>
              <w:lang w:val="en-IN"/>
            </w:rPr>
            <w:fldChar w:fldCharType="separate"/>
          </w:r>
          <w:r w:rsidR="008C3D92">
            <w:rPr>
              <w:noProof/>
            </w:rPr>
            <w:t xml:space="preserve"> </w:t>
          </w:r>
          <w:r w:rsidR="008C3D92" w:rsidRPr="008C3D92">
            <w:rPr>
              <w:noProof/>
            </w:rPr>
            <w:t>[2]</w:t>
          </w:r>
          <w:ins w:id="274" w:author="Pranav Mehndiratta" w:date="2014-03-09T03:28:00Z">
            <w:r w:rsidR="00F31953">
              <w:rPr>
                <w:lang w:val="en-IN"/>
              </w:rPr>
              <w:fldChar w:fldCharType="end"/>
            </w:r>
          </w:ins>
          <w:customXmlInsRangeStart w:id="275" w:author="Pranav Mehndiratta" w:date="2014-03-09T03:28:00Z"/>
        </w:sdtContent>
      </w:sdt>
      <w:customXmlInsRangeEnd w:id="275"/>
      <w:ins w:id="276" w:author="Pranav Mehndiratta" w:date="2014-03-09T03:24:00Z">
        <w:r w:rsidR="00F31953">
          <w:rPr>
            <w:lang w:val="en-IN"/>
          </w:rPr>
          <w:t xml:space="preserve">. </w:t>
        </w:r>
      </w:ins>
      <w:r w:rsidRPr="004C1968">
        <w:rPr>
          <w:lang w:val="en-IN"/>
        </w:rPr>
        <w:t>Secure and efficient storage of this data is imperative to provide a decent communication bandwidth between the tenant, management staff and landlord.</w:t>
      </w:r>
    </w:p>
    <w:p w:rsidR="0061426C" w:rsidRDefault="004C1968" w:rsidP="00F121FD">
      <w:pPr>
        <w:rPr>
          <w:lang w:val="en-IN"/>
        </w:rPr>
        <w:pPrChange w:id="277" w:author="Pranav Mehndiratta" w:date="2014-03-09T23:01:00Z">
          <w:pPr/>
        </w:pPrChange>
      </w:pPr>
      <w:r w:rsidRPr="004C1968">
        <w:rPr>
          <w:lang w:val="en-IN"/>
        </w:rPr>
        <w:t>The current system lacks the necessary automation of record keeping as it is entirely paper based. The prime duty of security guards, at the building in question, is to record and store a variety of data in large log books kept at his desk</w:t>
      </w:r>
      <w:sdt>
        <w:sdtPr>
          <w:rPr>
            <w:lang w:val="en-IN"/>
          </w:rPr>
          <w:id w:val="623962065"/>
          <w:citation/>
        </w:sdtPr>
        <w:sdtContent>
          <w:r w:rsidR="00917FE5">
            <w:rPr>
              <w:lang w:val="en-IN"/>
            </w:rPr>
            <w:fldChar w:fldCharType="begin"/>
          </w:r>
          <w:r w:rsidR="00917FE5">
            <w:rPr>
              <w:lang w:val="en-CA"/>
            </w:rPr>
            <w:instrText xml:space="preserve"> CITATION Rav14 \l 4105 </w:instrText>
          </w:r>
          <w:r w:rsidR="00917FE5">
            <w:rPr>
              <w:lang w:val="en-IN"/>
            </w:rPr>
            <w:fldChar w:fldCharType="separate"/>
          </w:r>
          <w:r w:rsidR="008C3D92">
            <w:rPr>
              <w:noProof/>
              <w:lang w:val="en-CA"/>
            </w:rPr>
            <w:t xml:space="preserve"> </w:t>
          </w:r>
          <w:r w:rsidR="008C3D92" w:rsidRPr="008C3D92">
            <w:rPr>
              <w:noProof/>
              <w:lang w:val="en-CA"/>
            </w:rPr>
            <w:t>[3]</w:t>
          </w:r>
          <w:r w:rsidR="00917FE5">
            <w:rPr>
              <w:lang w:val="en-IN"/>
            </w:rPr>
            <w:fldChar w:fldCharType="end"/>
          </w:r>
        </w:sdtContent>
      </w:sdt>
      <w:r w:rsidRPr="004C1968">
        <w:rPr>
          <w:lang w:val="en-IN"/>
        </w:rPr>
        <w:t>. The management office</w:t>
      </w:r>
      <w:ins w:id="278" w:author="Pranav Mehndiratta" w:date="2014-03-08T19:17:00Z">
        <w:r w:rsidR="00EE3DAE">
          <w:rPr>
            <w:lang w:val="en-IN"/>
          </w:rPr>
          <w:t xml:space="preserve"> asserted</w:t>
        </w:r>
      </w:ins>
      <w:del w:id="279" w:author="Pranav Mehndiratta" w:date="2014-03-08T19:17:00Z">
        <w:r w:rsidRPr="004C1968" w:rsidDel="00EE3DAE">
          <w:rPr>
            <w:lang w:val="en-IN"/>
          </w:rPr>
          <w:delText xml:space="preserve"> mentioned</w:delText>
        </w:r>
      </w:del>
      <w:r w:rsidRPr="004C1968">
        <w:rPr>
          <w:lang w:val="en-IN"/>
        </w:rPr>
        <w:t xml:space="preserve"> that the only method to contact the tenants is by dropping letters at each apartment</w:t>
      </w:r>
      <w:sdt>
        <w:sdtPr>
          <w:rPr>
            <w:lang w:val="en-IN"/>
          </w:rPr>
          <w:id w:val="-2056003766"/>
          <w:citation/>
        </w:sdtPr>
        <w:sdtContent>
          <w:r w:rsidR="00917FE5">
            <w:rPr>
              <w:lang w:val="en-IN"/>
            </w:rPr>
            <w:fldChar w:fldCharType="begin"/>
          </w:r>
          <w:r w:rsidR="00917FE5">
            <w:rPr>
              <w:lang w:val="en-CA"/>
            </w:rPr>
            <w:instrText xml:space="preserve"> CITATION Ann14 \l 4105 </w:instrText>
          </w:r>
          <w:r w:rsidR="00917FE5">
            <w:rPr>
              <w:lang w:val="en-IN"/>
            </w:rPr>
            <w:fldChar w:fldCharType="separate"/>
          </w:r>
          <w:r w:rsidR="008C3D92">
            <w:rPr>
              <w:noProof/>
              <w:lang w:val="en-CA"/>
            </w:rPr>
            <w:t xml:space="preserve"> </w:t>
          </w:r>
          <w:r w:rsidR="008C3D92" w:rsidRPr="008C3D92">
            <w:rPr>
              <w:noProof/>
              <w:lang w:val="en-CA"/>
            </w:rPr>
            <w:t>[1]</w:t>
          </w:r>
          <w:r w:rsidR="00917FE5">
            <w:rPr>
              <w:lang w:val="en-IN"/>
            </w:rPr>
            <w:fldChar w:fldCharType="end"/>
          </w:r>
        </w:sdtContent>
      </w:sdt>
      <w:r w:rsidRPr="004C1968">
        <w:rPr>
          <w:lang w:val="en-IN"/>
        </w:rPr>
        <w:t>.</w:t>
      </w:r>
      <w:r w:rsidR="00917FE5" w:rsidRPr="00917FE5">
        <w:rPr>
          <w:lang w:val="en-IN"/>
        </w:rPr>
        <w:t xml:space="preserve"> </w:t>
      </w:r>
      <w:r w:rsidRPr="004C1968">
        <w:rPr>
          <w:lang w:val="en-IN"/>
        </w:rPr>
        <w:t>Whereas, there is no form of direct communication between the superintendent and tenant, except for coincidental meetings</w:t>
      </w:r>
      <w:r w:rsidR="00917FE5" w:rsidRPr="00917FE5">
        <w:rPr>
          <w:lang w:val="en-IN"/>
        </w:rPr>
        <w:t xml:space="preserve"> </w:t>
      </w:r>
      <w:sdt>
        <w:sdtPr>
          <w:rPr>
            <w:lang w:val="en-IN"/>
          </w:rPr>
          <w:id w:val="-1349174763"/>
          <w:citation/>
        </w:sdtPr>
        <w:sdtContent>
          <w:r w:rsidR="00917FE5">
            <w:rPr>
              <w:lang w:val="en-IN"/>
            </w:rPr>
            <w:fldChar w:fldCharType="begin"/>
          </w:r>
          <w:r w:rsidR="00917FE5">
            <w:rPr>
              <w:lang w:val="en-CA"/>
            </w:rPr>
            <w:instrText xml:space="preserve"> CITATION Hac14 \l 4105 </w:instrText>
          </w:r>
          <w:r w:rsidR="00917FE5">
            <w:rPr>
              <w:lang w:val="en-IN"/>
            </w:rPr>
            <w:fldChar w:fldCharType="separate"/>
          </w:r>
          <w:r w:rsidR="008C3D92" w:rsidRPr="008C3D92">
            <w:rPr>
              <w:noProof/>
              <w:lang w:val="en-CA"/>
            </w:rPr>
            <w:t>[4]</w:t>
          </w:r>
          <w:r w:rsidR="00917FE5">
            <w:rPr>
              <w:lang w:val="en-IN"/>
            </w:rPr>
            <w:fldChar w:fldCharType="end"/>
          </w:r>
        </w:sdtContent>
      </w:sdt>
      <w:r w:rsidRPr="004C1968">
        <w:rPr>
          <w:lang w:val="en-IN"/>
        </w:rPr>
        <w:t>.</w:t>
      </w:r>
    </w:p>
    <w:p w:rsidR="00917FE5" w:rsidRDefault="004C1968" w:rsidP="00F121FD">
      <w:pPr>
        <w:rPr>
          <w:lang w:val="en-IN"/>
        </w:rPr>
        <w:pPrChange w:id="280" w:author="Pranav Mehndiratta" w:date="2014-03-09T23:01:00Z">
          <w:pPr/>
        </w:pPrChange>
      </w:pPr>
      <w:r w:rsidRPr="004C1968">
        <w:rPr>
          <w:lang w:val="en-IN"/>
        </w:rPr>
        <w:t>Our proposed system will implement a centralized server that will store records in a particular data structure. This database can be accessed and modified by the client through a given interface that is capable of sending requests to the server using a specific protocol. To maintain the privacy of this data, server access is restricted through the use of login credentials that are configured as the server connection is established. The server itself may also internally store the database in an encrypted form. The client will be able to run queries on this database for tasks such as communicating with residents and securely obtaining resident(s) information.</w:t>
      </w:r>
    </w:p>
    <w:p w:rsidR="004C1968" w:rsidRPr="00917FE5" w:rsidRDefault="004C1968">
      <w:pPr>
        <w:spacing w:line="240" w:lineRule="auto"/>
        <w:rPr>
          <w:lang w:val="en-IN"/>
        </w:rPr>
        <w:pPrChange w:id="281" w:author="Pranav Mehndiratta" w:date="2014-03-09T19:56:00Z">
          <w:pPr/>
        </w:pPrChange>
      </w:pPr>
    </w:p>
    <w:p w:rsidR="00DE045B" w:rsidRDefault="00DE045B">
      <w:pPr>
        <w:pStyle w:val="Heading1"/>
        <w:pageBreakBefore w:val="0"/>
        <w:rPr>
          <w:ins w:id="282" w:author="Pranav Mehndiratta" w:date="2014-03-09T15:24:00Z"/>
        </w:rPr>
        <w:pPrChange w:id="283" w:author="Pranav Mehndiratta" w:date="2014-03-09T19:56:00Z">
          <w:pPr/>
        </w:pPrChange>
      </w:pPr>
      <w:bookmarkStart w:id="284" w:name="_Toc382168592"/>
      <w:r>
        <w:rPr>
          <w:noProof/>
          <w:lang w:eastAsia="en-US"/>
        </w:rPr>
        <w:lastRenderedPageBreak/>
        <mc:AlternateContent>
          <mc:Choice Requires="wpg">
            <w:drawing>
              <wp:anchor distT="0" distB="0" distL="114300" distR="114300" simplePos="0" relativeHeight="251676672" behindDoc="0" locked="0" layoutInCell="1" allowOverlap="1" wp14:anchorId="509FC917" wp14:editId="1CF24F06">
                <wp:simplePos x="0" y="0"/>
                <wp:positionH relativeFrom="column">
                  <wp:posOffset>-451237</wp:posOffset>
                </wp:positionH>
                <wp:positionV relativeFrom="paragraph">
                  <wp:posOffset>367996</wp:posOffset>
                </wp:positionV>
                <wp:extent cx="6750050" cy="4992812"/>
                <wp:effectExtent l="19050" t="19050" r="12700" b="0"/>
                <wp:wrapSquare wrapText="bothSides"/>
                <wp:docPr id="16" name="Group 16"/>
                <wp:cNvGraphicFramePr/>
                <a:graphic xmlns:a="http://schemas.openxmlformats.org/drawingml/2006/main">
                  <a:graphicData uri="http://schemas.microsoft.com/office/word/2010/wordprocessingGroup">
                    <wpg:wgp>
                      <wpg:cNvGrpSpPr/>
                      <wpg:grpSpPr>
                        <a:xfrm>
                          <a:off x="0" y="0"/>
                          <a:ext cx="6750050" cy="4992812"/>
                          <a:chOff x="0" y="0"/>
                          <a:chExt cx="6750050" cy="4992812"/>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750050" cy="4794250"/>
                          </a:xfrm>
                          <a:prstGeom prst="rect">
                            <a:avLst/>
                          </a:prstGeom>
                          <a:ln w="3175">
                            <a:solidFill>
                              <a:schemeClr val="tx2">
                                <a:lumMod val="10000"/>
                                <a:lumOff val="90000"/>
                              </a:schemeClr>
                            </a:solidFill>
                          </a:ln>
                        </pic:spPr>
                      </pic:pic>
                      <wps:wsp>
                        <wps:cNvPr id="7" name="Text Box 7"/>
                        <wps:cNvSpPr txBox="1"/>
                        <wps:spPr>
                          <a:xfrm>
                            <a:off x="2520564" y="4826442"/>
                            <a:ext cx="1709420" cy="166370"/>
                          </a:xfrm>
                          <a:prstGeom prst="rect">
                            <a:avLst/>
                          </a:prstGeom>
                          <a:solidFill>
                            <a:prstClr val="white"/>
                          </a:solidFill>
                          <a:ln>
                            <a:noFill/>
                          </a:ln>
                          <a:effectLst/>
                        </wps:spPr>
                        <wps:txbx>
                          <w:txbxContent>
                            <w:p w:rsidR="004154CA" w:rsidRPr="00903F23" w:rsidRDefault="004154CA">
                              <w:pPr>
                                <w:pStyle w:val="Caption"/>
                                <w:jc w:val="center"/>
                                <w:rPr>
                                  <w:noProof/>
                                </w:rPr>
                                <w:pPrChange w:id="285" w:author="Pranav Mehndiratta" w:date="2014-03-09T15:05:00Z">
                                  <w:pPr>
                                    <w:pStyle w:val="Heading1"/>
                                  </w:pPr>
                                </w:pPrChange>
                              </w:pPr>
                              <w:ins w:id="286" w:author="Pranav Mehndiratta" w:date="2014-03-09T15:05:00Z">
                                <w:r>
                                  <w:t xml:space="preserve">Figure </w:t>
                                </w:r>
                                <w:r>
                                  <w:fldChar w:fldCharType="begin"/>
                                </w:r>
                                <w:r>
                                  <w:instrText xml:space="preserve"> SEQ Figure \* ARABIC </w:instrText>
                                </w:r>
                              </w:ins>
                              <w:r>
                                <w:fldChar w:fldCharType="separate"/>
                              </w:r>
                              <w:ins w:id="287" w:author="Pranav Mehndiratta" w:date="2014-03-09T23:33:00Z">
                                <w:r w:rsidR="00C2403B">
                                  <w:rPr>
                                    <w:noProof/>
                                  </w:rPr>
                                  <w:t>1</w:t>
                                </w:r>
                              </w:ins>
                              <w:ins w:id="288" w:author="Pranav Mehndiratta" w:date="2014-03-09T15:05:00Z">
                                <w:r>
                                  <w:fldChar w:fldCharType="end"/>
                                </w:r>
                                <w:r>
                                  <w:t>: UML Component Diagram</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9FC917" id="Group 16" o:spid="_x0000_s1027" style="position:absolute;margin-left:-35.55pt;margin-top:29pt;width:531.5pt;height:393.15pt;z-index:251676672" coordsize="67500,49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67500;height:47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kENvBAAAA2gAAAA8AAABkcnMvZG93bnJldi54bWxEj0+LwjAUxO/CfofwFryIpv5hka5RRFG8&#10;iV29P5JnW7Z5KU1s67c3Cwseh5n5DbPa9LYSLTW+dKxgOklAEGtnSs4VXH8O4yUIH5ANVo5JwZM8&#10;bNYfgxWmxnV8oTYLuYgQ9ikqKEKoUym9Lsiin7iaOHp311gMUTa5NA12EW4rOUuSL2mx5LhQYE27&#10;gvRv9rAK6HjW87nunqdbl+xnl/a+H/FZqeFnv/0GEagP7/B/+2QULODvSrwBcv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ukENvBAAAA2gAAAA8AAAAAAAAAAAAAAAAAnwIA&#10;AGRycy9kb3ducmV2LnhtbFBLBQYAAAAABAAEAPcAAACNAwAAAAA=&#10;" stroked="t" strokecolor="#e7e9ea [351]" strokeweight=".25pt">
                  <v:imagedata r:id="rId14" o:title=""/>
                  <v:path arrowok="t"/>
                </v:shape>
                <v:shape id="Text Box 7" o:spid="_x0000_s1029" type="#_x0000_t202" style="position:absolute;left:25205;top:48264;width:17094;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4154CA" w:rsidRPr="00903F23" w:rsidRDefault="004154CA">
                        <w:pPr>
                          <w:pStyle w:val="Caption"/>
                          <w:jc w:val="center"/>
                          <w:rPr>
                            <w:noProof/>
                          </w:rPr>
                          <w:pPrChange w:id="289" w:author="Pranav Mehndiratta" w:date="2014-03-09T15:05:00Z">
                            <w:pPr>
                              <w:pStyle w:val="Heading1"/>
                            </w:pPr>
                          </w:pPrChange>
                        </w:pPr>
                        <w:ins w:id="290" w:author="Pranav Mehndiratta" w:date="2014-03-09T15:05:00Z">
                          <w:r>
                            <w:t xml:space="preserve">Figure </w:t>
                          </w:r>
                          <w:r>
                            <w:fldChar w:fldCharType="begin"/>
                          </w:r>
                          <w:r>
                            <w:instrText xml:space="preserve"> SEQ Figure \* ARABIC </w:instrText>
                          </w:r>
                        </w:ins>
                        <w:r>
                          <w:fldChar w:fldCharType="separate"/>
                        </w:r>
                        <w:ins w:id="291" w:author="Pranav Mehndiratta" w:date="2014-03-09T23:33:00Z">
                          <w:r w:rsidR="00C2403B">
                            <w:rPr>
                              <w:noProof/>
                            </w:rPr>
                            <w:t>1</w:t>
                          </w:r>
                        </w:ins>
                        <w:ins w:id="292" w:author="Pranav Mehndiratta" w:date="2014-03-09T15:05:00Z">
                          <w:r>
                            <w:fldChar w:fldCharType="end"/>
                          </w:r>
                          <w:r>
                            <w:t>: UML Component Diagram</w:t>
                          </w:r>
                        </w:ins>
                      </w:p>
                    </w:txbxContent>
                  </v:textbox>
                </v:shape>
                <w10:wrap type="square"/>
              </v:group>
            </w:pict>
          </mc:Fallback>
        </mc:AlternateContent>
      </w:r>
      <w:r w:rsidR="00F60CE5">
        <w:t>Software Architec</w:t>
      </w:r>
      <w:r w:rsidR="00CC6759" w:rsidRPr="004D2471">
        <w:t>ture</w:t>
      </w:r>
      <w:r w:rsidR="002E7CB2">
        <w:t xml:space="preserve"> - UML Diagrams</w:t>
      </w:r>
      <w:bookmarkEnd w:id="284"/>
    </w:p>
    <w:p w:rsidR="00DE045B" w:rsidRDefault="00DE045B">
      <w:pPr>
        <w:spacing w:line="240" w:lineRule="auto"/>
        <w:rPr>
          <w:ins w:id="293" w:author="Pranav Mehndiratta" w:date="2014-03-09T15:26:00Z"/>
        </w:rPr>
        <w:pPrChange w:id="294" w:author="Pranav Mehndiratta" w:date="2014-03-09T19:56:00Z">
          <w:pPr/>
        </w:pPrChange>
      </w:pPr>
    </w:p>
    <w:p w:rsidR="0090789B" w:rsidRDefault="0090789B">
      <w:pPr>
        <w:spacing w:line="240" w:lineRule="auto"/>
        <w:rPr>
          <w:ins w:id="295" w:author="Pranav Mehndiratta" w:date="2014-03-09T15:03:00Z"/>
        </w:rPr>
        <w:pPrChange w:id="296" w:author="Pranav Mehndiratta" w:date="2014-03-09T19:56:00Z">
          <w:pPr/>
        </w:pPrChange>
      </w:pPr>
      <w:ins w:id="297" w:author="Pranav Mehndiratta" w:date="2014-03-09T15:03:00Z">
        <w:r>
          <w:t xml:space="preserve">When the server is started, user-defined configuration file is read using a function defined in the utilities. The client shell is the medium for intercommunication between the user and client library (storage). The communication between the client library and server follows a definite communication protocol. This client library consists of functions that are called based on user input. The server then responds with a pass/fail along with a value (if applicable) and an error/valid output is displayed on the shell. Components: </w:t>
        </w:r>
      </w:ins>
    </w:p>
    <w:p w:rsidR="0090789B" w:rsidRDefault="00345433">
      <w:pPr>
        <w:pStyle w:val="ListBullet"/>
        <w:spacing w:line="240" w:lineRule="auto"/>
        <w:rPr>
          <w:ins w:id="298" w:author="Pranav Mehndiratta" w:date="2014-03-09T15:03:00Z"/>
        </w:rPr>
        <w:pPrChange w:id="299" w:author="Pranav Mehndiratta" w:date="2014-03-09T19:56:00Z">
          <w:pPr>
            <w:pStyle w:val="ListBullet"/>
          </w:pPr>
        </w:pPrChange>
      </w:pPr>
      <w:ins w:id="300" w:author="Pranav Mehndiratta" w:date="2014-03-09T15:03:00Z">
        <w:r>
          <w:t xml:space="preserve">Client (shell) </w:t>
        </w:r>
      </w:ins>
      <w:ins w:id="301" w:author="Pranav Mehndiratta" w:date="2014-03-09T15:13:00Z">
        <w:r>
          <w:t>–</w:t>
        </w:r>
      </w:ins>
      <w:ins w:id="302" w:author="Pranav Mehndiratta" w:date="2014-03-09T15:03:00Z">
        <w:r>
          <w:t xml:space="preserve"> </w:t>
        </w:r>
      </w:ins>
      <w:ins w:id="303" w:author="Pranav Mehndiratta" w:date="2014-03-09T15:13:00Z">
        <w:r>
          <w:t>Display seen directly by the user</w:t>
        </w:r>
      </w:ins>
      <w:ins w:id="304" w:author="Pranav Mehndiratta" w:date="2014-03-09T15:03:00Z">
        <w:r>
          <w:t xml:space="preserve"> </w:t>
        </w:r>
      </w:ins>
    </w:p>
    <w:p w:rsidR="0090789B" w:rsidRDefault="00345433">
      <w:pPr>
        <w:pStyle w:val="ListBullet"/>
        <w:spacing w:line="240" w:lineRule="auto"/>
        <w:rPr>
          <w:ins w:id="305" w:author="Pranav Mehndiratta" w:date="2014-03-09T15:03:00Z"/>
        </w:rPr>
        <w:pPrChange w:id="306" w:author="Pranav Mehndiratta" w:date="2014-03-09T19:56:00Z">
          <w:pPr>
            <w:pStyle w:val="ListBullet"/>
          </w:pPr>
        </w:pPrChange>
      </w:pPr>
      <w:ins w:id="307" w:author="Pranav Mehndiratta" w:date="2014-03-09T15:03:00Z">
        <w:r>
          <w:t xml:space="preserve">Storage </w:t>
        </w:r>
      </w:ins>
      <w:ins w:id="308" w:author="Pranav Mehndiratta" w:date="2014-03-09T15:13:00Z">
        <w:r>
          <w:t>–</w:t>
        </w:r>
      </w:ins>
      <w:ins w:id="309" w:author="Pranav Mehndiratta" w:date="2014-03-09T15:03:00Z">
        <w:r>
          <w:t xml:space="preserve"> </w:t>
        </w:r>
      </w:ins>
      <w:ins w:id="310" w:author="Pranav Mehndiratta" w:date="2014-03-09T15:14:00Z">
        <w:r>
          <w:t>Client library containing functions to communicate with the sever</w:t>
        </w:r>
      </w:ins>
    </w:p>
    <w:p w:rsidR="0090789B" w:rsidRDefault="00345433">
      <w:pPr>
        <w:pStyle w:val="ListBullet"/>
        <w:spacing w:line="240" w:lineRule="auto"/>
        <w:rPr>
          <w:ins w:id="311" w:author="Pranav Mehndiratta" w:date="2014-03-09T18:25:00Z"/>
        </w:rPr>
        <w:pPrChange w:id="312" w:author="Pranav Mehndiratta" w:date="2014-03-09T19:56:00Z">
          <w:pPr>
            <w:pStyle w:val="ListBullet"/>
          </w:pPr>
        </w:pPrChange>
      </w:pPr>
      <w:ins w:id="313" w:author="Pranav Mehndiratta" w:date="2014-03-09T15:03:00Z">
        <w:r>
          <w:t xml:space="preserve">Server </w:t>
        </w:r>
      </w:ins>
      <w:ins w:id="314" w:author="Pranav Mehndiratta" w:date="2014-03-09T15:14:00Z">
        <w:r>
          <w:t>–</w:t>
        </w:r>
      </w:ins>
      <w:ins w:id="315" w:author="Pranav Mehndiratta" w:date="2014-03-09T15:03:00Z">
        <w:r>
          <w:t xml:space="preserve"> </w:t>
        </w:r>
      </w:ins>
      <w:ins w:id="316" w:author="Pranav Mehndiratta" w:date="2014-03-09T15:14:00Z">
        <w:r>
          <w:t>Database is stored here</w:t>
        </w:r>
      </w:ins>
    </w:p>
    <w:p w:rsidR="002A118D" w:rsidRDefault="002A118D">
      <w:pPr>
        <w:pStyle w:val="ListBullet"/>
        <w:spacing w:line="240" w:lineRule="auto"/>
        <w:rPr>
          <w:ins w:id="317" w:author="Pranav Mehndiratta" w:date="2014-03-09T15:12:00Z"/>
        </w:rPr>
        <w:pPrChange w:id="318" w:author="Pranav Mehndiratta" w:date="2014-03-09T19:56:00Z">
          <w:pPr>
            <w:pStyle w:val="ListBullet"/>
          </w:pPr>
        </w:pPrChange>
      </w:pPr>
      <w:ins w:id="319" w:author="Pranav Mehndiratta" w:date="2014-03-09T18:25:00Z">
        <w:r>
          <w:t>Utilities – File containing functions common to entire project</w:t>
        </w:r>
      </w:ins>
    </w:p>
    <w:p w:rsidR="00345433" w:rsidRDefault="00DE045B">
      <w:pPr>
        <w:pStyle w:val="ListBullet"/>
        <w:numPr>
          <w:ilvl w:val="0"/>
          <w:numId w:val="0"/>
        </w:numPr>
        <w:spacing w:line="240" w:lineRule="auto"/>
        <w:rPr>
          <w:ins w:id="320" w:author="Pranav Mehndiratta" w:date="2014-03-09T15:14:00Z"/>
        </w:rPr>
        <w:pPrChange w:id="321" w:author="Pranav Mehndiratta" w:date="2014-03-09T19:56:00Z">
          <w:pPr>
            <w:pStyle w:val="Heading1"/>
            <w:pageBreakBefore w:val="0"/>
          </w:pPr>
        </w:pPrChange>
      </w:pPr>
      <w:r>
        <w:rPr>
          <w:noProof/>
          <w:lang w:eastAsia="en-US"/>
        </w:rPr>
        <w:lastRenderedPageBreak/>
        <mc:AlternateContent>
          <mc:Choice Requires="wpg">
            <w:drawing>
              <wp:anchor distT="0" distB="0" distL="114300" distR="114300" simplePos="0" relativeHeight="251681792" behindDoc="0" locked="0" layoutInCell="1" allowOverlap="1" wp14:anchorId="5651A32C" wp14:editId="14EDB8B6">
                <wp:simplePos x="0" y="0"/>
                <wp:positionH relativeFrom="column">
                  <wp:posOffset>-451237</wp:posOffset>
                </wp:positionH>
                <wp:positionV relativeFrom="paragraph">
                  <wp:posOffset>370564</wp:posOffset>
                </wp:positionV>
                <wp:extent cx="6748145" cy="5120640"/>
                <wp:effectExtent l="19050" t="19050" r="14605" b="3810"/>
                <wp:wrapSquare wrapText="bothSides"/>
                <wp:docPr id="17" name="Group 17"/>
                <wp:cNvGraphicFramePr/>
                <a:graphic xmlns:a="http://schemas.openxmlformats.org/drawingml/2006/main">
                  <a:graphicData uri="http://schemas.microsoft.com/office/word/2010/wordprocessingGroup">
                    <wpg:wgp>
                      <wpg:cNvGrpSpPr/>
                      <wpg:grpSpPr>
                        <a:xfrm>
                          <a:off x="0" y="0"/>
                          <a:ext cx="6748145" cy="5120640"/>
                          <a:chOff x="0" y="0"/>
                          <a:chExt cx="6748145" cy="5120640"/>
                        </a:xfrm>
                      </wpg:grpSpPr>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748145" cy="4923790"/>
                          </a:xfrm>
                          <a:prstGeom prst="rect">
                            <a:avLst/>
                          </a:prstGeom>
                          <a:ln>
                            <a:solidFill>
                              <a:schemeClr val="tx2">
                                <a:lumMod val="10000"/>
                                <a:lumOff val="90000"/>
                              </a:schemeClr>
                            </a:solidFill>
                          </a:ln>
                        </pic:spPr>
                      </pic:pic>
                      <wps:wsp>
                        <wps:cNvPr id="14" name="Text Box 14"/>
                        <wps:cNvSpPr txBox="1"/>
                        <wps:spPr>
                          <a:xfrm>
                            <a:off x="2552369" y="4937760"/>
                            <a:ext cx="1647825" cy="182880"/>
                          </a:xfrm>
                          <a:prstGeom prst="rect">
                            <a:avLst/>
                          </a:prstGeom>
                          <a:solidFill>
                            <a:prstClr val="white"/>
                          </a:solidFill>
                          <a:ln>
                            <a:noFill/>
                          </a:ln>
                          <a:effectLst/>
                        </wps:spPr>
                        <wps:txbx>
                          <w:txbxContent>
                            <w:p w:rsidR="004154CA" w:rsidRPr="003554F5" w:rsidRDefault="004154CA">
                              <w:pPr>
                                <w:pStyle w:val="Caption"/>
                                <w:jc w:val="center"/>
                                <w:rPr>
                                  <w:noProof/>
                                  <w:color w:val="404040" w:themeColor="text1" w:themeTint="BF"/>
                                </w:rPr>
                              </w:pPr>
                              <w:r>
                                <w:t xml:space="preserve">Figure </w:t>
                              </w:r>
                              <w:r>
                                <w:fldChar w:fldCharType="begin"/>
                              </w:r>
                              <w:r>
                                <w:instrText xml:space="preserve"> SEQ Figure \* ARABIC </w:instrText>
                              </w:r>
                              <w:r>
                                <w:fldChar w:fldCharType="separate"/>
                              </w:r>
                              <w:r w:rsidR="00C2403B">
                                <w:rPr>
                                  <w:noProof/>
                                </w:rPr>
                                <w:t>2</w:t>
                              </w:r>
                              <w:r>
                                <w:rPr>
                                  <w:noProof/>
                                </w:rPr>
                                <w:fldChar w:fldCharType="end"/>
                              </w:r>
                              <w:r>
                                <w:t>: UML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651A32C" id="Group 17" o:spid="_x0000_s1030" style="position:absolute;margin-left:-35.55pt;margin-top:29.2pt;width:531.35pt;height:403.2pt;z-index:251681792" coordsize="67481,51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">
                <v:shape id="Picture 12" o:spid="_x0000_s1031" type="#_x0000_t75" style="position:absolute;width:67481;height:49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Rw3rAAAAA2wAAAA8AAABkcnMvZG93bnJldi54bWxET02LwjAQvS/4H8IIe1tTPchSjSKKIHqy&#10;uxdvYzM2xWZSktjW/fVmYWFv83ifs1wPthEd+VA7VjCdZCCIS6drrhR8f+0/PkGEiKyxcUwKnhRg&#10;vRq9LTHXruczdUWsRArhkKMCE2ObSxlKQxbDxLXEibs5bzEm6CupPfYp3DZylmVzabHm1GCwpa2h&#10;8l48rAIZTv6Q/ex0H3fd9vjcFOZyrZV6Hw+bBYhIQ/wX/7kPOs2fwe8v6QC5e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xHDesAAAADbAAAADwAAAAAAAAAAAAAAAACfAgAA&#10;ZHJzL2Rvd25yZXYueG1sUEsFBgAAAAAEAAQA9wAAAIwDAAAAAA==&#10;" stroked="t" strokecolor="#e7e9ea [351]">
                  <v:imagedata r:id="rId16" o:title=""/>
                  <v:path arrowok="t"/>
                </v:shape>
                <v:shape id="Text Box 14" o:spid="_x0000_s1032" type="#_x0000_t202" style="position:absolute;left:25523;top:49377;width:16478;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rsidR="004154CA" w:rsidRPr="003554F5" w:rsidRDefault="004154CA">
                        <w:pPr>
                          <w:pStyle w:val="Caption"/>
                          <w:jc w:val="center"/>
                          <w:rPr>
                            <w:noProof/>
                            <w:color w:val="404040" w:themeColor="text1" w:themeTint="BF"/>
                          </w:rPr>
                        </w:pPr>
                        <w:r>
                          <w:t xml:space="preserve">Figure </w:t>
                        </w:r>
                        <w:r>
                          <w:fldChar w:fldCharType="begin"/>
                        </w:r>
                        <w:r>
                          <w:instrText xml:space="preserve"> SEQ Figure \* ARABIC </w:instrText>
                        </w:r>
                        <w:r>
                          <w:fldChar w:fldCharType="separate"/>
                        </w:r>
                        <w:r w:rsidR="00C2403B">
                          <w:rPr>
                            <w:noProof/>
                          </w:rPr>
                          <w:t>2</w:t>
                        </w:r>
                        <w:r>
                          <w:rPr>
                            <w:noProof/>
                          </w:rPr>
                          <w:fldChar w:fldCharType="end"/>
                        </w:r>
                        <w:r>
                          <w:t>: UML Sequence Diagram</w:t>
                        </w:r>
                      </w:p>
                    </w:txbxContent>
                  </v:textbox>
                </v:shape>
                <w10:wrap type="square"/>
              </v:group>
            </w:pict>
          </mc:Fallback>
        </mc:AlternateContent>
      </w:r>
    </w:p>
    <w:p w:rsidR="00DE045B" w:rsidRDefault="00DE045B">
      <w:pPr>
        <w:pStyle w:val="ListBullet"/>
        <w:numPr>
          <w:ilvl w:val="0"/>
          <w:numId w:val="0"/>
        </w:numPr>
        <w:spacing w:line="240" w:lineRule="auto"/>
        <w:rPr>
          <w:ins w:id="322" w:author="Pranav Mehndiratta" w:date="2014-03-09T15:23:00Z"/>
        </w:rPr>
        <w:pPrChange w:id="323" w:author="Pranav Mehndiratta" w:date="2014-03-09T19:56:00Z">
          <w:pPr>
            <w:pStyle w:val="ListBullet"/>
          </w:pPr>
        </w:pPrChange>
      </w:pPr>
    </w:p>
    <w:p w:rsidR="00DE045B" w:rsidRPr="00B00387" w:rsidRDefault="00DE045B">
      <w:pPr>
        <w:pStyle w:val="ListBullet"/>
        <w:spacing w:line="240" w:lineRule="auto"/>
        <w:rPr>
          <w:ins w:id="324" w:author="Pranav Mehndiratta" w:date="2014-03-09T15:23:00Z"/>
        </w:rPr>
        <w:pPrChange w:id="325" w:author="Pranav Mehndiratta" w:date="2014-03-09T19:56:00Z">
          <w:pPr>
            <w:pStyle w:val="ListBullet"/>
          </w:pPr>
        </w:pPrChange>
      </w:pPr>
      <w:ins w:id="326" w:author="Pranav Mehndiratta" w:date="2014-03-09T15:23:00Z">
        <w:r w:rsidRPr="003C5B9D">
          <w:rPr>
            <w:b/>
          </w:rPr>
          <w:t>Connection</w:t>
        </w:r>
        <w:r w:rsidRPr="00B00387">
          <w:t xml:space="preserve">: User inputs hostname and port </w:t>
        </w:r>
        <w:r>
          <w:t xml:space="preserve">which are then </w:t>
        </w:r>
        <w:r w:rsidRPr="00B00387">
          <w:t>sent to the server to start a connection</w:t>
        </w:r>
        <w:r>
          <w:t>.</w:t>
        </w:r>
      </w:ins>
    </w:p>
    <w:p w:rsidR="00DE045B" w:rsidRPr="00B00387" w:rsidRDefault="00DE045B">
      <w:pPr>
        <w:pStyle w:val="ListBullet"/>
        <w:spacing w:line="240" w:lineRule="auto"/>
        <w:rPr>
          <w:ins w:id="327" w:author="Pranav Mehndiratta" w:date="2014-03-09T15:23:00Z"/>
        </w:rPr>
        <w:pPrChange w:id="328" w:author="Pranav Mehndiratta" w:date="2014-03-09T19:56:00Z">
          <w:pPr>
            <w:pStyle w:val="ListBullet"/>
          </w:pPr>
        </w:pPrChange>
      </w:pPr>
      <w:ins w:id="329" w:author="Pranav Mehndiratta" w:date="2014-03-09T15:23:00Z">
        <w:r w:rsidRPr="003C5B9D">
          <w:rPr>
            <w:b/>
          </w:rPr>
          <w:t>Authentication</w:t>
        </w:r>
        <w:r w:rsidRPr="00B00387">
          <w:t>:</w:t>
        </w:r>
        <w:r>
          <w:t xml:space="preserve"> </w:t>
        </w:r>
        <w:r w:rsidRPr="00B00387">
          <w:t>User inputs username and password</w:t>
        </w:r>
        <w:r>
          <w:t xml:space="preserve"> which </w:t>
        </w:r>
        <w:r w:rsidRPr="00B00387">
          <w:t>are sent to the server for verification</w:t>
        </w:r>
        <w:r>
          <w:t>.</w:t>
        </w:r>
      </w:ins>
    </w:p>
    <w:p w:rsidR="00DE045B" w:rsidRPr="00B00387" w:rsidRDefault="00DE045B">
      <w:pPr>
        <w:pStyle w:val="ListBullet"/>
        <w:spacing w:line="240" w:lineRule="auto"/>
        <w:rPr>
          <w:ins w:id="330" w:author="Pranav Mehndiratta" w:date="2014-03-09T15:23:00Z"/>
        </w:rPr>
        <w:pPrChange w:id="331" w:author="Pranav Mehndiratta" w:date="2014-03-09T19:56:00Z">
          <w:pPr>
            <w:pStyle w:val="ListBullet"/>
          </w:pPr>
        </w:pPrChange>
      </w:pPr>
      <w:ins w:id="332" w:author="Pranav Mehndiratta" w:date="2014-03-09T15:23:00Z">
        <w:r w:rsidRPr="00B00387">
          <w:t>Get:</w:t>
        </w:r>
        <w:r>
          <w:t xml:space="preserve"> </w:t>
        </w:r>
        <w:r w:rsidRPr="00B00387">
          <w:t>User inputs ‘table’ and ‘key’</w:t>
        </w:r>
        <w:r>
          <w:t xml:space="preserve"> which </w:t>
        </w:r>
        <w:r w:rsidRPr="00B00387">
          <w:t>are sent to the server database to attempt retrieval</w:t>
        </w:r>
        <w:r>
          <w:t xml:space="preserve">. </w:t>
        </w:r>
        <w:r w:rsidRPr="00B00387">
          <w:t>Value at position ‘key’ in table ‘table’ is returned if no errors occur</w:t>
        </w:r>
        <w:r>
          <w:t>.</w:t>
        </w:r>
      </w:ins>
    </w:p>
    <w:p w:rsidR="00DE045B" w:rsidRPr="00B00387" w:rsidRDefault="00DE045B">
      <w:pPr>
        <w:pStyle w:val="ListBullet"/>
        <w:spacing w:line="240" w:lineRule="auto"/>
        <w:rPr>
          <w:ins w:id="333" w:author="Pranav Mehndiratta" w:date="2014-03-09T15:23:00Z"/>
        </w:rPr>
        <w:pPrChange w:id="334" w:author="Pranav Mehndiratta" w:date="2014-03-09T19:56:00Z">
          <w:pPr>
            <w:pStyle w:val="ListBullet"/>
          </w:pPr>
        </w:pPrChange>
      </w:pPr>
      <w:ins w:id="335" w:author="Pranav Mehndiratta" w:date="2014-03-09T15:23:00Z">
        <w:r w:rsidRPr="003C5B9D">
          <w:rPr>
            <w:b/>
          </w:rPr>
          <w:t>Set</w:t>
        </w:r>
        <w:r w:rsidRPr="00B00387">
          <w:t>:</w:t>
        </w:r>
        <w:r>
          <w:t xml:space="preserve"> </w:t>
        </w:r>
        <w:r w:rsidRPr="00B00387">
          <w:t>User inputs ‘table’, ‘key’ and ‘value’</w:t>
        </w:r>
        <w:r>
          <w:t xml:space="preserve"> which</w:t>
        </w:r>
        <w:r w:rsidRPr="00B00387">
          <w:t xml:space="preserve"> are sent to the server database to attempt modification</w:t>
        </w:r>
        <w:r>
          <w:t xml:space="preserve">. </w:t>
        </w:r>
        <w:r w:rsidRPr="00B00387">
          <w:t>Value at position ‘key’ in table ‘table’ is modified to ‘value’</w:t>
        </w:r>
        <w:r>
          <w:t>.</w:t>
        </w:r>
      </w:ins>
    </w:p>
    <w:p w:rsidR="00DE045B" w:rsidRPr="00B00387" w:rsidRDefault="00DE045B">
      <w:pPr>
        <w:pStyle w:val="ListBullet"/>
        <w:spacing w:line="240" w:lineRule="auto"/>
        <w:rPr>
          <w:ins w:id="336" w:author="Pranav Mehndiratta" w:date="2014-03-09T15:23:00Z"/>
        </w:rPr>
        <w:pPrChange w:id="337" w:author="Pranav Mehndiratta" w:date="2014-03-09T19:56:00Z">
          <w:pPr>
            <w:pStyle w:val="ListBullet"/>
          </w:pPr>
        </w:pPrChange>
      </w:pPr>
      <w:ins w:id="338" w:author="Pranav Mehndiratta" w:date="2014-03-09T15:23:00Z">
        <w:r w:rsidRPr="003C5B9D">
          <w:rPr>
            <w:b/>
          </w:rPr>
          <w:t>Disconnect</w:t>
        </w:r>
        <w:r w:rsidRPr="00B00387">
          <w:t>:</w:t>
        </w:r>
        <w:r>
          <w:t xml:space="preserve"> </w:t>
        </w:r>
        <w:r w:rsidRPr="00B00387">
          <w:t>User selects disconnect on client shell</w:t>
        </w:r>
        <w:r>
          <w:t xml:space="preserve"> and the s</w:t>
        </w:r>
        <w:r w:rsidRPr="00B00387">
          <w:t>ocket (if open) is closed</w:t>
        </w:r>
        <w:r>
          <w:t>.</w:t>
        </w:r>
      </w:ins>
    </w:p>
    <w:p w:rsidR="00CD7DAC" w:rsidRPr="002A118D" w:rsidDel="0090789B" w:rsidRDefault="00DE045B">
      <w:pPr>
        <w:pStyle w:val="ListBullet"/>
        <w:spacing w:line="240" w:lineRule="auto"/>
        <w:rPr>
          <w:del w:id="339" w:author="Pranav Mehndiratta" w:date="2014-03-09T15:02:00Z"/>
        </w:rPr>
        <w:pPrChange w:id="340" w:author="Pranav Mehndiratta" w:date="2014-03-09T19:56:00Z">
          <w:pPr>
            <w:pStyle w:val="Heading1"/>
          </w:pPr>
        </w:pPrChange>
      </w:pPr>
      <w:ins w:id="341" w:author="Pranav Mehndiratta" w:date="2014-03-09T15:23:00Z">
        <w:r w:rsidRPr="00DE045B">
          <w:rPr>
            <w:b/>
            <w:rPrChange w:id="342" w:author="Pranav Mehndiratta" w:date="2014-03-09T15:27:00Z">
              <w:rPr/>
            </w:rPrChange>
          </w:rPr>
          <w:t>Error code</w:t>
        </w:r>
      </w:ins>
      <w:ins w:id="343" w:author="Pranav Mehndiratta" w:date="2014-03-09T15:27:00Z">
        <w:r>
          <w:t>:</w:t>
        </w:r>
      </w:ins>
      <w:ins w:id="344" w:author="Pranav Mehndiratta" w:date="2014-03-09T15:23:00Z">
        <w:r w:rsidRPr="00B00387">
          <w:t xml:space="preserve"> set and print</w:t>
        </w:r>
        <w:r>
          <w:t>ed if process fails at any step</w:t>
        </w:r>
      </w:ins>
      <w:del w:id="345" w:author="Pranav Mehndiratta" w:date="2014-03-09T15:11:00Z">
        <w:r w:rsidR="0090789B" w:rsidRPr="00A40A9D" w:rsidDel="0090789B">
          <w:rPr>
            <w:noProof/>
            <w:lang w:eastAsia="en-US"/>
          </w:rPr>
          <w:drawing>
            <wp:anchor distT="0" distB="0" distL="114300" distR="114300" simplePos="0" relativeHeight="251655168" behindDoc="0" locked="0" layoutInCell="1" allowOverlap="1" wp14:anchorId="7ED3DCE7" wp14:editId="20CE925D">
              <wp:simplePos x="0" y="0"/>
              <wp:positionH relativeFrom="margin">
                <wp:posOffset>-539336</wp:posOffset>
              </wp:positionH>
              <wp:positionV relativeFrom="paragraph">
                <wp:posOffset>471060</wp:posOffset>
              </wp:positionV>
              <wp:extent cx="6852285" cy="4999990"/>
              <wp:effectExtent l="19050" t="19050" r="24765"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UML.png"/>
                      <pic:cNvPicPr/>
                    </pic:nvPicPr>
                    <pic:blipFill>
                      <a:blip r:embed="rId15">
                        <a:extLst>
                          <a:ext uri="{28A0092B-C50C-407E-A947-70E740481C1C}">
                            <a14:useLocalDpi xmlns:a14="http://schemas.microsoft.com/office/drawing/2010/main" val="0"/>
                          </a:ext>
                        </a:extLst>
                      </a:blip>
                      <a:stretch>
                        <a:fillRect/>
                      </a:stretch>
                    </pic:blipFill>
                    <pic:spPr>
                      <a:xfrm>
                        <a:off x="0" y="0"/>
                        <a:ext cx="6852285" cy="4999990"/>
                      </a:xfrm>
                      <a:prstGeom prst="rect">
                        <a:avLst/>
                      </a:prstGeom>
                      <a:ln>
                        <a:solidFill>
                          <a:schemeClr val="tx2">
                            <a:lumMod val="10000"/>
                            <a:lumOff val="90000"/>
                          </a:schemeClr>
                        </a:solidFill>
                      </a:ln>
                    </pic:spPr>
                  </pic:pic>
                </a:graphicData>
              </a:graphic>
              <wp14:sizeRelH relativeFrom="margin">
                <wp14:pctWidth>0</wp14:pctWidth>
              </wp14:sizeRelH>
              <wp14:sizeRelV relativeFrom="margin">
                <wp14:pctHeight>0</wp14:pctHeight>
              </wp14:sizeRelV>
            </wp:anchor>
          </w:drawing>
        </w:r>
      </w:del>
    </w:p>
    <w:p w:rsidR="00CD7DAC" w:rsidRPr="00CD7DAC" w:rsidDel="0090789B" w:rsidRDefault="00F31953">
      <w:pPr>
        <w:pStyle w:val="ListBullet"/>
        <w:spacing w:line="240" w:lineRule="auto"/>
        <w:rPr>
          <w:del w:id="346" w:author="Pranav Mehndiratta" w:date="2014-03-09T15:04:00Z"/>
        </w:rPr>
        <w:pPrChange w:id="347" w:author="Pranav Mehndiratta" w:date="2014-03-09T19:56:00Z">
          <w:pPr/>
        </w:pPrChange>
      </w:pPr>
      <w:del w:id="348" w:author="Pranav Mehndiratta" w:date="2014-03-09T15:04:00Z">
        <w:r w:rsidDel="0090789B">
          <w:rPr>
            <w:noProof/>
            <w:lang w:eastAsia="en-US"/>
          </w:rPr>
          <mc:AlternateContent>
            <mc:Choice Requires="wps">
              <w:drawing>
                <wp:anchor distT="0" distB="0" distL="114300" distR="114300" simplePos="0" relativeHeight="251668480" behindDoc="0" locked="0" layoutInCell="1" allowOverlap="1" wp14:anchorId="2FD1CAC9" wp14:editId="1E5D420F">
                  <wp:simplePos x="0" y="0"/>
                  <wp:positionH relativeFrom="margin">
                    <wp:align>center</wp:align>
                  </wp:positionH>
                  <wp:positionV relativeFrom="paragraph">
                    <wp:posOffset>5076825</wp:posOffset>
                  </wp:positionV>
                  <wp:extent cx="1743710" cy="635"/>
                  <wp:effectExtent l="0" t="0" r="8890" b="0"/>
                  <wp:wrapSquare wrapText="bothSides"/>
                  <wp:docPr id="2" name="Text Box 2"/>
                  <wp:cNvGraphicFramePr/>
                  <a:graphic xmlns:a="http://schemas.openxmlformats.org/drawingml/2006/main">
                    <a:graphicData uri="http://schemas.microsoft.com/office/word/2010/wordprocessingShape">
                      <wps:wsp>
                        <wps:cNvSpPr txBox="1"/>
                        <wps:spPr>
                          <a:xfrm>
                            <a:off x="0" y="0"/>
                            <a:ext cx="1743710" cy="635"/>
                          </a:xfrm>
                          <a:prstGeom prst="rect">
                            <a:avLst/>
                          </a:prstGeom>
                          <a:solidFill>
                            <a:prstClr val="white"/>
                          </a:solidFill>
                          <a:ln>
                            <a:noFill/>
                          </a:ln>
                          <a:effectLst/>
                        </wps:spPr>
                        <wps:txbx>
                          <w:txbxContent>
                            <w:p w:rsidR="004154CA" w:rsidRPr="00130C51" w:rsidRDefault="004154CA" w:rsidP="00CD7DAC">
                              <w:pPr>
                                <w:pStyle w:val="Caption"/>
                                <w:jc w:val="center"/>
                                <w:rPr>
                                  <w:noProof/>
                                  <w:color w:val="404040" w:themeColor="text1" w:themeTint="BF"/>
                                  <w:sz w:val="36"/>
                                </w:rPr>
                              </w:pPr>
                              <w:del w:id="349" w:author="Pranav Mehndiratta" w:date="2014-03-09T15:04:00Z">
                                <w:r w:rsidDel="0090789B">
                                  <w:delText xml:space="preserve">Figure </w:delText>
                                </w:r>
                                <w:r w:rsidDel="0090789B">
                                  <w:fldChar w:fldCharType="begin"/>
                                </w:r>
                                <w:r w:rsidDel="0090789B">
                                  <w:delInstrText xml:space="preserve"> SEQ Figure \* ARABIC </w:delInstrText>
                                </w:r>
                                <w:r w:rsidDel="0090789B">
                                  <w:fldChar w:fldCharType="separate"/>
                                </w:r>
                                <w:r w:rsidDel="0090789B">
                                  <w:rPr>
                                    <w:noProof/>
                                  </w:rPr>
                                  <w:delText>1</w:delText>
                                </w:r>
                                <w:r w:rsidDel="0090789B">
                                  <w:rPr>
                                    <w:noProof/>
                                  </w:rPr>
                                  <w:fldChar w:fldCharType="end"/>
                                </w:r>
                                <w:r w:rsidDel="0090789B">
                                  <w:delText>: UML Component Diagram</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D1CAC9" id="Text Box 2" o:spid="_x0000_s1033" type="#_x0000_t202" style="position:absolute;left:0;text-align:left;margin-left:0;margin-top:399.75pt;width:137.3pt;height:.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" stroked="f">
                  <v:textbox style="mso-fit-shape-to-text:t" inset="0,0,0,0">
                    <w:txbxContent>
                      <w:p w:rsidR="004154CA" w:rsidRPr="00130C51" w:rsidRDefault="004154CA" w:rsidP="00CD7DAC">
                        <w:pPr>
                          <w:pStyle w:val="Caption"/>
                          <w:jc w:val="center"/>
                          <w:rPr>
                            <w:noProof/>
                            <w:color w:val="404040" w:themeColor="text1" w:themeTint="BF"/>
                            <w:sz w:val="36"/>
                          </w:rPr>
                        </w:pPr>
                        <w:del w:id="350" w:author="Pranav Mehndiratta" w:date="2014-03-09T15:04:00Z">
                          <w:r w:rsidDel="0090789B">
                            <w:delText xml:space="preserve">Figure </w:delText>
                          </w:r>
                          <w:r w:rsidDel="0090789B">
                            <w:fldChar w:fldCharType="begin"/>
                          </w:r>
                          <w:r w:rsidDel="0090789B">
                            <w:delInstrText xml:space="preserve"> SEQ Figure \* ARABIC </w:delInstrText>
                          </w:r>
                          <w:r w:rsidDel="0090789B">
                            <w:fldChar w:fldCharType="separate"/>
                          </w:r>
                          <w:r w:rsidDel="0090789B">
                            <w:rPr>
                              <w:noProof/>
                            </w:rPr>
                            <w:delText>1</w:delText>
                          </w:r>
                          <w:r w:rsidDel="0090789B">
                            <w:rPr>
                              <w:noProof/>
                            </w:rPr>
                            <w:fldChar w:fldCharType="end"/>
                          </w:r>
                          <w:r w:rsidDel="0090789B">
                            <w:delText>: UML Component Diagram</w:delText>
                          </w:r>
                        </w:del>
                      </w:p>
                    </w:txbxContent>
                  </v:textbox>
                  <w10:wrap type="square" anchorx="margin"/>
                </v:shape>
              </w:pict>
            </mc:Fallback>
          </mc:AlternateContent>
        </w:r>
      </w:del>
    </w:p>
    <w:p w:rsidR="00CD7DAC" w:rsidRPr="00CD7DAC" w:rsidDel="00F31953" w:rsidRDefault="00CD7DAC">
      <w:pPr>
        <w:pStyle w:val="ListBullet"/>
        <w:spacing w:line="240" w:lineRule="auto"/>
        <w:rPr>
          <w:del w:id="351" w:author="Pranav Mehndiratta" w:date="2014-03-09T03:30:00Z"/>
        </w:rPr>
        <w:pPrChange w:id="352" w:author="Pranav Mehndiratta" w:date="2014-03-09T19:56:00Z">
          <w:pPr/>
        </w:pPrChange>
      </w:pPr>
    </w:p>
    <w:p w:rsidR="00CD7DAC" w:rsidRPr="00CD7DAC" w:rsidRDefault="00DE045B">
      <w:pPr>
        <w:pStyle w:val="ListBullet"/>
        <w:spacing w:line="240" w:lineRule="auto"/>
        <w:pPrChange w:id="353" w:author="Pranav Mehndiratta" w:date="2014-03-09T19:56:00Z">
          <w:pPr/>
        </w:pPrChange>
      </w:pPr>
      <w:ins w:id="354" w:author="Pranav Mehndiratta" w:date="2014-03-09T15:27:00Z">
        <w:r>
          <w:t>.</w:t>
        </w:r>
      </w:ins>
    </w:p>
    <w:p w:rsidR="00F2406C" w:rsidRDefault="00F2406C">
      <w:pPr>
        <w:spacing w:line="240" w:lineRule="auto"/>
        <w:rPr>
          <w:ins w:id="355" w:author="Pranav Mehndiratta" w:date="2014-03-09T23:24:00Z"/>
        </w:rPr>
        <w:pPrChange w:id="356" w:author="Pranav Mehndiratta" w:date="2014-03-09T19:56:00Z">
          <w:pPr/>
        </w:pPrChange>
      </w:pPr>
    </w:p>
    <w:p w:rsidR="00CD7DAC" w:rsidDel="002A118D" w:rsidRDefault="00CD7DAC">
      <w:pPr>
        <w:tabs>
          <w:tab w:val="left" w:pos="7518"/>
        </w:tabs>
        <w:spacing w:line="240" w:lineRule="auto"/>
        <w:rPr>
          <w:del w:id="357" w:author="Pranav Mehndiratta" w:date="2014-03-09T18:25:00Z"/>
        </w:rPr>
        <w:pPrChange w:id="358" w:author="Pranav Mehndiratta" w:date="2014-03-09T19:56:00Z">
          <w:pPr>
            <w:tabs>
              <w:tab w:val="left" w:pos="7518"/>
            </w:tabs>
          </w:pPr>
        </w:pPrChange>
      </w:pPr>
      <w:del w:id="359" w:author="Pranav Mehndiratta" w:date="2014-03-09T18:25:00Z">
        <w:r w:rsidDel="002A118D">
          <w:lastRenderedPageBreak/>
          <w:tab/>
        </w:r>
      </w:del>
    </w:p>
    <w:p w:rsidR="00CD7DAC" w:rsidRPr="00CD7DAC" w:rsidDel="002A118D" w:rsidRDefault="00CD7DAC">
      <w:pPr>
        <w:tabs>
          <w:tab w:val="left" w:pos="7518"/>
        </w:tabs>
        <w:spacing w:line="240" w:lineRule="auto"/>
        <w:rPr>
          <w:del w:id="360" w:author="Pranav Mehndiratta" w:date="2014-03-09T18:25:00Z"/>
        </w:rPr>
        <w:pPrChange w:id="361" w:author="Pranav Mehndiratta" w:date="2014-03-09T19:56:00Z">
          <w:pPr>
            <w:tabs>
              <w:tab w:val="left" w:pos="7518"/>
            </w:tabs>
          </w:pPr>
        </w:pPrChange>
      </w:pPr>
    </w:p>
    <w:p w:rsidR="00CD7DAC" w:rsidRPr="00CD7DAC" w:rsidDel="00AB4F78" w:rsidRDefault="00345433" w:rsidP="00F2406C">
      <w:pPr>
        <w:tabs>
          <w:tab w:val="left" w:pos="7518"/>
        </w:tabs>
        <w:spacing w:line="240" w:lineRule="auto"/>
        <w:rPr>
          <w:del w:id="362" w:author="Pranav Mehndiratta" w:date="2014-03-09T03:35:00Z"/>
        </w:rPr>
        <w:pPrChange w:id="363" w:author="Pranav Mehndiratta" w:date="2014-03-09T23:24:00Z">
          <w:pPr/>
        </w:pPrChange>
      </w:pPr>
      <w:del w:id="364" w:author="Pranav Mehndiratta" w:date="2014-03-09T15:17:00Z">
        <w:r w:rsidRPr="002A118D" w:rsidDel="00345433">
          <w:rPr>
            <w:noProof/>
            <w:lang w:eastAsia="en-US"/>
          </w:rPr>
          <mc:AlternateContent>
            <mc:Choice Requires="wps">
              <w:drawing>
                <wp:anchor distT="0" distB="0" distL="114300" distR="114300" simplePos="0" relativeHeight="251670528" behindDoc="0" locked="0" layoutInCell="1" allowOverlap="1" wp14:anchorId="4FD9A3B2" wp14:editId="6B69C90A">
                  <wp:simplePos x="0" y="0"/>
                  <wp:positionH relativeFrom="margin">
                    <wp:posOffset>2100580</wp:posOffset>
                  </wp:positionH>
                  <wp:positionV relativeFrom="paragraph">
                    <wp:posOffset>381635</wp:posOffset>
                  </wp:positionV>
                  <wp:extent cx="1647825" cy="214630"/>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1647825" cy="214630"/>
                          </a:xfrm>
                          <a:prstGeom prst="rect">
                            <a:avLst/>
                          </a:prstGeom>
                          <a:solidFill>
                            <a:prstClr val="white"/>
                          </a:solidFill>
                          <a:ln>
                            <a:noFill/>
                          </a:ln>
                          <a:effectLst/>
                        </wps:spPr>
                        <wps:txbx>
                          <w:txbxContent>
                            <w:p w:rsidR="004154CA" w:rsidRPr="003554F5" w:rsidRDefault="004154CA" w:rsidP="00CD7DAC">
                              <w:pPr>
                                <w:pStyle w:val="Caption"/>
                                <w:jc w:val="center"/>
                                <w:rPr>
                                  <w:noProof/>
                                  <w:color w:val="404040" w:themeColor="text1" w:themeTint="BF"/>
                                </w:rPr>
                              </w:pPr>
                              <w:r>
                                <w:t xml:space="preserve">Figure </w:t>
                              </w:r>
                              <w:r>
                                <w:fldChar w:fldCharType="begin"/>
                              </w:r>
                              <w:r>
                                <w:instrText xml:space="preserve"> SEQ Figure \* ARABIC </w:instrText>
                              </w:r>
                              <w:r>
                                <w:fldChar w:fldCharType="separate"/>
                              </w:r>
                              <w:ins w:id="365" w:author="Pranav Mehndiratta" w:date="2014-03-09T23:33:00Z">
                                <w:r w:rsidR="00C2403B">
                                  <w:rPr>
                                    <w:noProof/>
                                  </w:rPr>
                                  <w:t>3</w:t>
                                </w:r>
                              </w:ins>
                              <w:del w:id="366" w:author="Pranav Mehndiratta" w:date="2014-03-09T20:33:00Z">
                                <w:r w:rsidDel="006868A3">
                                  <w:rPr>
                                    <w:noProof/>
                                  </w:rPr>
                                  <w:delText>2</w:delText>
                                </w:r>
                              </w:del>
                              <w:r>
                                <w:rPr>
                                  <w:noProof/>
                                </w:rPr>
                                <w:fldChar w:fldCharType="end"/>
                              </w:r>
                              <w:r>
                                <w:t>: UML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A3B2" id="Text Box 8" o:spid="_x0000_s1034" type="#_x0000_t202" style="position:absolute;margin-left:165.4pt;margin-top:30.05pt;width:129.75pt;height:16.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" stroked="f">
                  <v:textbox inset="0,0,0,0">
                    <w:txbxContent>
                      <w:p w:rsidR="004154CA" w:rsidRPr="003554F5" w:rsidRDefault="004154CA" w:rsidP="00CD7DAC">
                        <w:pPr>
                          <w:pStyle w:val="Caption"/>
                          <w:jc w:val="center"/>
                          <w:rPr>
                            <w:noProof/>
                            <w:color w:val="404040" w:themeColor="text1" w:themeTint="BF"/>
                          </w:rPr>
                        </w:pPr>
                        <w:r>
                          <w:t xml:space="preserve">Figure </w:t>
                        </w:r>
                        <w:r>
                          <w:fldChar w:fldCharType="begin"/>
                        </w:r>
                        <w:r>
                          <w:instrText xml:space="preserve"> SEQ Figure \* ARABIC </w:instrText>
                        </w:r>
                        <w:r>
                          <w:fldChar w:fldCharType="separate"/>
                        </w:r>
                        <w:ins w:id="367" w:author="Pranav Mehndiratta" w:date="2014-03-09T23:33:00Z">
                          <w:r w:rsidR="00C2403B">
                            <w:rPr>
                              <w:noProof/>
                            </w:rPr>
                            <w:t>3</w:t>
                          </w:r>
                        </w:ins>
                        <w:del w:id="368" w:author="Pranav Mehndiratta" w:date="2014-03-09T20:33:00Z">
                          <w:r w:rsidDel="006868A3">
                            <w:rPr>
                              <w:noProof/>
                            </w:rPr>
                            <w:delText>2</w:delText>
                          </w:r>
                        </w:del>
                        <w:r>
                          <w:rPr>
                            <w:noProof/>
                          </w:rPr>
                          <w:fldChar w:fldCharType="end"/>
                        </w:r>
                        <w:r>
                          <w:t>: UML Sequence Diagram</w:t>
                        </w:r>
                      </w:p>
                    </w:txbxContent>
                  </v:textbox>
                  <w10:wrap type="square" anchorx="margin"/>
                </v:shape>
              </w:pict>
            </mc:Fallback>
          </mc:AlternateContent>
        </w:r>
      </w:del>
      <w:r w:rsidR="009D7378">
        <w:rPr>
          <w:noProof/>
          <w:lang w:eastAsia="en-US"/>
        </w:rPr>
        <mc:AlternateContent>
          <mc:Choice Requires="wpg">
            <w:drawing>
              <wp:anchor distT="0" distB="0" distL="114300" distR="114300" simplePos="0" relativeHeight="251683840" behindDoc="1" locked="0" layoutInCell="1" allowOverlap="1" wp14:anchorId="509F9EA5" wp14:editId="1695EF85">
                <wp:simplePos x="0" y="0"/>
                <wp:positionH relativeFrom="column">
                  <wp:posOffset>-588645</wp:posOffset>
                </wp:positionH>
                <wp:positionV relativeFrom="paragraph">
                  <wp:posOffset>162891</wp:posOffset>
                </wp:positionV>
                <wp:extent cx="6779260" cy="3425107"/>
                <wp:effectExtent l="0" t="0" r="2540" b="4445"/>
                <wp:wrapTight wrapText="bothSides">
                  <wp:wrapPolygon edited="0">
                    <wp:start x="0" y="0"/>
                    <wp:lineTo x="0" y="20426"/>
                    <wp:lineTo x="8498" y="21147"/>
                    <wp:lineTo x="8498" y="21508"/>
                    <wp:lineTo x="13050" y="21508"/>
                    <wp:lineTo x="13050" y="21147"/>
                    <wp:lineTo x="21547" y="20426"/>
                    <wp:lineTo x="21547"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6779260" cy="3425107"/>
                          <a:chOff x="0" y="0"/>
                          <a:chExt cx="6779260" cy="3425107"/>
                        </a:xfrm>
                      </wpg:grpSpPr>
                      <wps:wsp>
                        <wps:cNvPr id="9" name="Text Box 9"/>
                        <wps:cNvSpPr txBox="1"/>
                        <wps:spPr>
                          <a:xfrm>
                            <a:off x="2711395" y="3244132"/>
                            <a:ext cx="1371600" cy="180975"/>
                          </a:xfrm>
                          <a:prstGeom prst="rect">
                            <a:avLst/>
                          </a:prstGeom>
                          <a:solidFill>
                            <a:prstClr val="white"/>
                          </a:solidFill>
                          <a:ln>
                            <a:noFill/>
                          </a:ln>
                          <a:effectLst/>
                        </wps:spPr>
                        <wps:txbx>
                          <w:txbxContent>
                            <w:p w:rsidR="004154CA" w:rsidRPr="00006D4F" w:rsidRDefault="004154CA">
                              <w:pPr>
                                <w:pStyle w:val="Caption"/>
                                <w:jc w:val="center"/>
                                <w:rPr>
                                  <w:noProof/>
                                </w:rPr>
                                <w:pPrChange w:id="369" w:author="Pranav Mehndiratta" w:date="2014-03-09T03:37:00Z">
                                  <w:pPr/>
                                </w:pPrChange>
                              </w:pPr>
                              <w:ins w:id="370" w:author="Pranav Mehndiratta" w:date="2014-03-09T03:37:00Z">
                                <w:r>
                                  <w:t xml:space="preserve">Figure </w:t>
                                </w:r>
                              </w:ins>
                              <w:ins w:id="371" w:author="Pranav Mehndiratta" w:date="2014-03-09T22:52:00Z">
                                <w:r>
                                  <w:t>3</w:t>
                                </w:r>
                              </w:ins>
                              <w:ins w:id="372" w:author="Pranav Mehndiratta" w:date="2014-03-09T03:37:00Z">
                                <w:r>
                                  <w:t>:</w:t>
                                </w:r>
                                <w:r w:rsidRPr="00FA760E">
                                  <w:t xml:space="preserve"> </w:t>
                                </w:r>
                                <w:r>
                                  <w:t>Use Case Diagram</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779260" cy="3235960"/>
                          </a:xfrm>
                          <a:prstGeom prst="rect">
                            <a:avLst/>
                          </a:prstGeom>
                        </pic:spPr>
                      </pic:pic>
                    </wpg:wgp>
                  </a:graphicData>
                </a:graphic>
              </wp:anchor>
            </w:drawing>
          </mc:Choice>
          <mc:Fallback>
            <w:pict>
              <v:group w14:anchorId="509F9EA5" id="Group 11" o:spid="_x0000_s1035" style="position:absolute;margin-left:-46.35pt;margin-top:12.85pt;width:533.8pt;height:269.7pt;z-index:-251632640" coordsize="67792,34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">
                <v:shape id="Text Box 9" o:spid="_x0000_s1036" type="#_x0000_t202" style="position:absolute;left:27113;top:32441;width:13716;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4154CA" w:rsidRPr="00006D4F" w:rsidRDefault="004154CA">
                        <w:pPr>
                          <w:pStyle w:val="Caption"/>
                          <w:jc w:val="center"/>
                          <w:rPr>
                            <w:noProof/>
                          </w:rPr>
                          <w:pPrChange w:id="373" w:author="Pranav Mehndiratta" w:date="2014-03-09T03:37:00Z">
                            <w:pPr/>
                          </w:pPrChange>
                        </w:pPr>
                        <w:ins w:id="374" w:author="Pranav Mehndiratta" w:date="2014-03-09T03:37:00Z">
                          <w:r>
                            <w:t xml:space="preserve">Figure </w:t>
                          </w:r>
                        </w:ins>
                        <w:ins w:id="375" w:author="Pranav Mehndiratta" w:date="2014-03-09T22:52:00Z">
                          <w:r>
                            <w:t>3</w:t>
                          </w:r>
                        </w:ins>
                        <w:ins w:id="376" w:author="Pranav Mehndiratta" w:date="2014-03-09T03:37:00Z">
                          <w:r>
                            <w:t>:</w:t>
                          </w:r>
                          <w:r w:rsidRPr="00FA760E">
                            <w:t xml:space="preserve"> </w:t>
                          </w:r>
                          <w:r>
                            <w:t>Use Case Diagram</w:t>
                          </w:r>
                        </w:ins>
                      </w:p>
                    </w:txbxContent>
                  </v:textbox>
                </v:shape>
                <v:shape id="Picture 10" o:spid="_x0000_s1037" type="#_x0000_t75" style="position:absolute;width:67792;height:323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KrHEAAAA2wAAAA8AAABkcnMvZG93bnJldi54bWxEj81OAzEMhO9IvENkJG7UW/6ElqYVKuKn&#10;p4q2D2BtzGZF4qw26Xbh6fEBiZutGc98XqymGMzIQ+6SWJjPKjAsTXKdtBYO+5erBzC5kDgKSdjC&#10;N2dYLc/PFlS7dJIPHnelNRoiuSYLvpS+RsyN50h5lnoW1T7TEKnoOrToBjppeAx4XVX3GKkTbfDU&#10;89pz87U7Rgu3+7dxfYeb1+fjzc98sz0E9BisvbyYnh7BFJ7Kv/nv+t0pvtLrLzo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KrHEAAAA2wAAAA8AAAAAAAAAAAAAAAAA&#10;nwIAAGRycy9kb3ducmV2LnhtbFBLBQYAAAAABAAEAPcAAACQAwAAAAA=&#10;">
                  <v:imagedata r:id="rId18" o:title=""/>
                  <v:path arrowok="t"/>
                </v:shape>
                <w10:wrap type="tight"/>
              </v:group>
            </w:pict>
          </mc:Fallback>
        </mc:AlternateContent>
      </w:r>
    </w:p>
    <w:p w:rsidR="00CD7DAC" w:rsidDel="00AB4F78" w:rsidRDefault="00CD7DAC">
      <w:pPr>
        <w:spacing w:line="240" w:lineRule="auto"/>
        <w:rPr>
          <w:del w:id="377" w:author="Pranav Mehndiratta" w:date="2014-03-09T03:37:00Z"/>
        </w:rPr>
        <w:pPrChange w:id="378" w:author="Pranav Mehndiratta" w:date="2014-03-09T19:56:00Z">
          <w:pPr/>
        </w:pPrChange>
      </w:pPr>
    </w:p>
    <w:p w:rsidR="00CD7DAC" w:rsidRDefault="00CD7DAC">
      <w:pPr>
        <w:spacing w:line="240" w:lineRule="auto"/>
        <w:rPr>
          <w:ins w:id="379" w:author="Pranav Mehndiratta" w:date="2014-03-09T03:37:00Z"/>
        </w:rPr>
        <w:pPrChange w:id="380" w:author="Pranav Mehndiratta" w:date="2014-03-09T19:56:00Z">
          <w:pPr/>
        </w:pPrChange>
      </w:pPr>
    </w:p>
    <w:p w:rsidR="00AB4F78" w:rsidRPr="00AB4F78" w:rsidRDefault="00AB4F78">
      <w:pPr>
        <w:pStyle w:val="ListBullet"/>
        <w:spacing w:line="240" w:lineRule="auto"/>
        <w:rPr>
          <w:ins w:id="381" w:author="Pranav Mehndiratta" w:date="2014-03-09T03:38:00Z"/>
        </w:rPr>
        <w:pPrChange w:id="382" w:author="Pranav Mehndiratta" w:date="2014-03-09T19:56:00Z">
          <w:pPr>
            <w:numPr>
              <w:numId w:val="28"/>
            </w:numPr>
            <w:tabs>
              <w:tab w:val="num" w:pos="720"/>
            </w:tabs>
            <w:ind w:left="720" w:hanging="360"/>
          </w:pPr>
        </w:pPrChange>
      </w:pPr>
      <w:ins w:id="383" w:author="Pranav Mehndiratta" w:date="2014-03-09T03:38:00Z">
        <w:r w:rsidRPr="00AB4F78">
          <w:rPr>
            <w:b/>
            <w:rPrChange w:id="384" w:author="Pranav Mehndiratta" w:date="2014-03-09T03:39:00Z">
              <w:rPr/>
            </w:rPrChange>
          </w:rPr>
          <w:t>Primary Actor</w:t>
        </w:r>
        <w:r w:rsidRPr="00AB4F78">
          <w:t>: Building management office</w:t>
        </w:r>
      </w:ins>
      <w:ins w:id="385" w:author="Pranav Mehndiratta" w:date="2014-03-09T17:47:00Z">
        <w:r w:rsidR="00087428" w:rsidRPr="00AB4F78">
          <w:t>, superintendent</w:t>
        </w:r>
      </w:ins>
      <w:ins w:id="386" w:author="Pranav Mehndiratta" w:date="2014-03-09T03:38:00Z">
        <w:r w:rsidRPr="00AB4F78">
          <w:t>, security guards</w:t>
        </w:r>
      </w:ins>
    </w:p>
    <w:p w:rsidR="00AB4F78" w:rsidRPr="00AB4F78" w:rsidRDefault="00AB4F78">
      <w:pPr>
        <w:pStyle w:val="ListBullet"/>
        <w:spacing w:line="240" w:lineRule="auto"/>
        <w:rPr>
          <w:ins w:id="387" w:author="Pranav Mehndiratta" w:date="2014-03-09T03:38:00Z"/>
        </w:rPr>
        <w:pPrChange w:id="388" w:author="Pranav Mehndiratta" w:date="2014-03-09T19:56:00Z">
          <w:pPr>
            <w:numPr>
              <w:numId w:val="28"/>
            </w:numPr>
            <w:tabs>
              <w:tab w:val="num" w:pos="720"/>
            </w:tabs>
            <w:ind w:left="720" w:hanging="360"/>
          </w:pPr>
        </w:pPrChange>
      </w:pPr>
      <w:ins w:id="389" w:author="Pranav Mehndiratta" w:date="2014-03-09T03:38:00Z">
        <w:r w:rsidRPr="00AB4F78">
          <w:rPr>
            <w:b/>
            <w:rPrChange w:id="390" w:author="Pranav Mehndiratta" w:date="2014-03-09T03:39:00Z">
              <w:rPr/>
            </w:rPrChange>
          </w:rPr>
          <w:t>Level</w:t>
        </w:r>
        <w:r w:rsidR="00087428">
          <w:t xml:space="preserve">: User level </w:t>
        </w:r>
      </w:ins>
      <w:ins w:id="391" w:author="Pranav Mehndiratta" w:date="2014-03-09T17:47:00Z">
        <w:r w:rsidR="00087428">
          <w:t>–</w:t>
        </w:r>
      </w:ins>
      <w:ins w:id="392" w:author="Pranav Mehndiratta" w:date="2014-03-09T03:38:00Z">
        <w:r w:rsidR="00087428">
          <w:t xml:space="preserve"> s</w:t>
        </w:r>
        <w:r w:rsidRPr="00AB4F78">
          <w:t xml:space="preserve">ystem only benefits the primary actor </w:t>
        </w:r>
      </w:ins>
    </w:p>
    <w:p w:rsidR="00AB4F78" w:rsidRDefault="00AB4F78">
      <w:pPr>
        <w:pStyle w:val="ListBullet"/>
        <w:spacing w:line="240" w:lineRule="auto"/>
        <w:rPr>
          <w:ins w:id="393" w:author="Pranav Mehndiratta" w:date="2014-03-09T17:43:00Z"/>
        </w:rPr>
        <w:pPrChange w:id="394" w:author="Pranav Mehndiratta" w:date="2014-03-09T19:56:00Z">
          <w:pPr>
            <w:numPr>
              <w:numId w:val="28"/>
            </w:numPr>
            <w:tabs>
              <w:tab w:val="num" w:pos="720"/>
            </w:tabs>
            <w:ind w:left="720" w:hanging="360"/>
          </w:pPr>
        </w:pPrChange>
      </w:pPr>
      <w:ins w:id="395" w:author="Pranav Mehndiratta" w:date="2014-03-09T03:38:00Z">
        <w:r w:rsidRPr="00AB4F78">
          <w:rPr>
            <w:b/>
            <w:rPrChange w:id="396" w:author="Pranav Mehndiratta" w:date="2014-03-09T03:40:00Z">
              <w:rPr/>
            </w:rPrChange>
          </w:rPr>
          <w:t>Stakeholders</w:t>
        </w:r>
        <w:r w:rsidR="00087428">
          <w:t>:</w:t>
        </w:r>
      </w:ins>
    </w:p>
    <w:p w:rsidR="004421B8" w:rsidRDefault="004421B8">
      <w:pPr>
        <w:pStyle w:val="ListBullet"/>
        <w:spacing w:line="240" w:lineRule="auto"/>
        <w:ind w:left="720"/>
        <w:rPr>
          <w:ins w:id="397" w:author="Pranav Mehndiratta" w:date="2014-03-09T17:43:00Z"/>
        </w:rPr>
        <w:pPrChange w:id="398" w:author="Pranav Mehndiratta" w:date="2014-03-09T19:56:00Z">
          <w:pPr>
            <w:pStyle w:val="ListBullet"/>
          </w:pPr>
        </w:pPrChange>
      </w:pPr>
      <w:ins w:id="399" w:author="Pranav Mehndiratta" w:date="2014-03-09T17:43:00Z">
        <w:r w:rsidRPr="004421B8">
          <w:rPr>
            <w:i/>
            <w:rPrChange w:id="400" w:author="Pranav Mehndiratta" w:date="2014-03-09T17:44:00Z">
              <w:rPr/>
            </w:rPrChange>
          </w:rPr>
          <w:t>Building Staff</w:t>
        </w:r>
      </w:ins>
      <w:ins w:id="401" w:author="Pranav Mehndiratta" w:date="2014-03-09T17:44:00Z">
        <w:r w:rsidRPr="004421B8">
          <w:rPr>
            <w:i/>
            <w:rPrChange w:id="402" w:author="Pranav Mehndiratta" w:date="2014-03-09T17:44:00Z">
              <w:rPr/>
            </w:rPrChange>
          </w:rPr>
          <w:t xml:space="preserve"> (Client)</w:t>
        </w:r>
      </w:ins>
      <w:ins w:id="403" w:author="Pranav Mehndiratta" w:date="2014-03-09T17:43:00Z">
        <w:r>
          <w:t xml:space="preserve">: </w:t>
        </w:r>
      </w:ins>
      <w:ins w:id="404" w:author="Pranav Mehndiratta" w:date="2014-03-09T17:44:00Z">
        <w:r>
          <w:t>T</w:t>
        </w:r>
      </w:ins>
      <w:ins w:id="405" w:author="Pranav Mehndiratta" w:date="2014-03-09T17:43:00Z">
        <w:r>
          <w:t>he resident administration who will use the storage server</w:t>
        </w:r>
      </w:ins>
    </w:p>
    <w:p w:rsidR="004421B8" w:rsidRDefault="004421B8">
      <w:pPr>
        <w:pStyle w:val="ListBullet"/>
        <w:spacing w:line="240" w:lineRule="auto"/>
        <w:ind w:left="720"/>
        <w:rPr>
          <w:ins w:id="406" w:author="Pranav Mehndiratta" w:date="2014-03-09T17:43:00Z"/>
        </w:rPr>
        <w:pPrChange w:id="407" w:author="Pranav Mehndiratta" w:date="2014-03-09T19:56:00Z">
          <w:pPr>
            <w:pStyle w:val="ListBullet"/>
          </w:pPr>
        </w:pPrChange>
      </w:pPr>
      <w:ins w:id="408" w:author="Pranav Mehndiratta" w:date="2014-03-09T17:43:00Z">
        <w:r w:rsidRPr="002A118D">
          <w:rPr>
            <w:i/>
          </w:rPr>
          <w:t>Server D</w:t>
        </w:r>
        <w:r w:rsidRPr="004421B8">
          <w:rPr>
            <w:i/>
            <w:rPrChange w:id="409" w:author="Pranav Mehndiratta" w:date="2014-03-09T17:44:00Z">
              <w:rPr/>
            </w:rPrChange>
          </w:rPr>
          <w:t>evelopers</w:t>
        </w:r>
        <w:r>
          <w:t>:  The programmers</w:t>
        </w:r>
      </w:ins>
      <w:ins w:id="410" w:author="Pranav Mehndiratta" w:date="2014-03-09T17:45:00Z">
        <w:r>
          <w:t xml:space="preserve"> who </w:t>
        </w:r>
      </w:ins>
      <w:ins w:id="411" w:author="Pranav Mehndiratta" w:date="2014-03-09T17:43:00Z">
        <w:r>
          <w:t>maintain the storage server</w:t>
        </w:r>
      </w:ins>
    </w:p>
    <w:p w:rsidR="004421B8" w:rsidRPr="00AB4F78" w:rsidRDefault="004421B8">
      <w:pPr>
        <w:pStyle w:val="ListBullet"/>
        <w:spacing w:line="240" w:lineRule="auto"/>
        <w:ind w:left="720"/>
        <w:rPr>
          <w:ins w:id="412" w:author="Pranav Mehndiratta" w:date="2014-03-09T03:38:00Z"/>
        </w:rPr>
        <w:pPrChange w:id="413" w:author="Pranav Mehndiratta" w:date="2014-03-09T19:56:00Z">
          <w:pPr>
            <w:numPr>
              <w:numId w:val="28"/>
            </w:numPr>
            <w:tabs>
              <w:tab w:val="num" w:pos="720"/>
            </w:tabs>
            <w:ind w:left="720" w:hanging="360"/>
          </w:pPr>
        </w:pPrChange>
      </w:pPr>
      <w:ins w:id="414" w:author="Pranav Mehndiratta" w:date="2014-03-09T17:43:00Z">
        <w:r w:rsidRPr="004421B8">
          <w:rPr>
            <w:i/>
            <w:rPrChange w:id="415" w:author="Pranav Mehndiratta" w:date="2014-03-09T17:44:00Z">
              <w:rPr/>
            </w:rPrChange>
          </w:rPr>
          <w:t xml:space="preserve">Building </w:t>
        </w:r>
      </w:ins>
      <w:ins w:id="416" w:author="Pranav Mehndiratta" w:date="2014-03-09T17:44:00Z">
        <w:r>
          <w:rPr>
            <w:i/>
          </w:rPr>
          <w:t>R</w:t>
        </w:r>
      </w:ins>
      <w:ins w:id="417" w:author="Pranav Mehndiratta" w:date="2014-03-09T17:43:00Z">
        <w:r w:rsidRPr="004421B8">
          <w:rPr>
            <w:i/>
            <w:rPrChange w:id="418" w:author="Pranav Mehndiratta" w:date="2014-03-09T17:44:00Z">
              <w:rPr/>
            </w:rPrChange>
          </w:rPr>
          <w:t>esidents</w:t>
        </w:r>
        <w:r>
          <w:t>: Tenants whose details will be recorded in the storage server</w:t>
        </w:r>
      </w:ins>
    </w:p>
    <w:p w:rsidR="00AB4F78" w:rsidRPr="00AB4F78" w:rsidRDefault="00AB4F78">
      <w:pPr>
        <w:pStyle w:val="ListBullet"/>
        <w:spacing w:line="240" w:lineRule="auto"/>
        <w:rPr>
          <w:ins w:id="419" w:author="Pranav Mehndiratta" w:date="2014-03-09T03:38:00Z"/>
        </w:rPr>
        <w:pPrChange w:id="420" w:author="Pranav Mehndiratta" w:date="2014-03-09T19:56:00Z">
          <w:pPr>
            <w:numPr>
              <w:numId w:val="28"/>
            </w:numPr>
            <w:tabs>
              <w:tab w:val="num" w:pos="720"/>
            </w:tabs>
            <w:ind w:left="720" w:hanging="360"/>
          </w:pPr>
        </w:pPrChange>
      </w:pPr>
      <w:ins w:id="421" w:author="Pranav Mehndiratta" w:date="2014-03-09T03:38:00Z">
        <w:r w:rsidRPr="00AB4F78">
          <w:rPr>
            <w:b/>
            <w:rPrChange w:id="422" w:author="Pranav Mehndiratta" w:date="2014-03-09T03:41:00Z">
              <w:rPr/>
            </w:rPrChange>
          </w:rPr>
          <w:t>Precondition</w:t>
        </w:r>
        <w:r w:rsidRPr="00AB4F78">
          <w:t xml:space="preserve">: </w:t>
        </w:r>
      </w:ins>
      <w:ins w:id="423" w:author="Pranav Mehndiratta" w:date="2014-03-09T17:50:00Z">
        <w:r w:rsidR="00087428">
          <w:t xml:space="preserve">Client </w:t>
        </w:r>
      </w:ins>
      <w:ins w:id="424" w:author="Pranav Mehndiratta" w:date="2014-03-09T03:38:00Z">
        <w:r w:rsidRPr="00AB4F78">
          <w:t xml:space="preserve">has connected and authorized successfully with the server using valid credentials as set up in the configuration file </w:t>
        </w:r>
      </w:ins>
    </w:p>
    <w:p w:rsidR="00AB4F78" w:rsidRPr="00AB4F78" w:rsidRDefault="00AB4F78">
      <w:pPr>
        <w:pStyle w:val="ListBullet"/>
        <w:spacing w:line="240" w:lineRule="auto"/>
        <w:rPr>
          <w:ins w:id="425" w:author="Pranav Mehndiratta" w:date="2014-03-09T03:38:00Z"/>
        </w:rPr>
        <w:pPrChange w:id="426" w:author="Pranav Mehndiratta" w:date="2014-03-09T19:56:00Z">
          <w:pPr>
            <w:numPr>
              <w:numId w:val="28"/>
            </w:numPr>
            <w:tabs>
              <w:tab w:val="num" w:pos="720"/>
            </w:tabs>
            <w:ind w:left="720" w:hanging="360"/>
          </w:pPr>
        </w:pPrChange>
      </w:pPr>
      <w:ins w:id="427" w:author="Pranav Mehndiratta" w:date="2014-03-09T03:38:00Z">
        <w:r w:rsidRPr="00AB4F78">
          <w:rPr>
            <w:b/>
            <w:rPrChange w:id="428" w:author="Pranav Mehndiratta" w:date="2014-03-09T03:41:00Z">
              <w:rPr/>
            </w:rPrChange>
          </w:rPr>
          <w:t>Minimal Guarantee</w:t>
        </w:r>
        <w:r w:rsidRPr="00AB4F78">
          <w:t>: Encryption of the client’s login details to facilitate proper authorization</w:t>
        </w:r>
        <w:r>
          <w:t>, l</w:t>
        </w:r>
        <w:r w:rsidRPr="00AB4F78">
          <w:t>ogging connection activities and errors</w:t>
        </w:r>
      </w:ins>
    </w:p>
    <w:p w:rsidR="009502CB" w:rsidRPr="009502CB" w:rsidRDefault="00AB4F78" w:rsidP="00A40A9D">
      <w:pPr>
        <w:pStyle w:val="ListBullet"/>
        <w:spacing w:line="240" w:lineRule="auto"/>
        <w:rPr>
          <w:ins w:id="429" w:author="Pranav Mehndiratta" w:date="2014-03-09T20:44:00Z"/>
          <w:rPrChange w:id="430" w:author="Pranav Mehndiratta" w:date="2014-03-09T20:44:00Z">
            <w:rPr>
              <w:ins w:id="431" w:author="Pranav Mehndiratta" w:date="2014-03-09T20:44:00Z"/>
              <w:b/>
            </w:rPr>
          </w:rPrChange>
        </w:rPr>
      </w:pPr>
      <w:ins w:id="432" w:author="Pranav Mehndiratta" w:date="2014-03-09T03:38:00Z">
        <w:r w:rsidRPr="00AB4F78">
          <w:rPr>
            <w:b/>
            <w:rPrChange w:id="433" w:author="Pranav Mehndiratta" w:date="2014-03-09T03:41:00Z">
              <w:rPr/>
            </w:rPrChange>
          </w:rPr>
          <w:t>Success Guarantee</w:t>
        </w:r>
        <w:r w:rsidRPr="00AB4F78">
          <w:t>: User is authorized successfully, and accesses/modifies/deletes an existing</w:t>
        </w:r>
        <w:r>
          <w:t xml:space="preserve"> resident entry in the database</w:t>
        </w:r>
      </w:ins>
    </w:p>
    <w:p w:rsidR="004421B8" w:rsidRPr="00AB4F78" w:rsidRDefault="004421B8">
      <w:pPr>
        <w:pStyle w:val="ListBullet"/>
        <w:spacing w:line="240" w:lineRule="auto"/>
        <w:rPr>
          <w:ins w:id="434" w:author="Pranav Mehndiratta" w:date="2014-03-09T17:45:00Z"/>
        </w:rPr>
      </w:pPr>
      <w:ins w:id="435" w:author="Pranav Mehndiratta" w:date="2014-03-09T17:45:00Z">
        <w:r w:rsidRPr="0049402C">
          <w:rPr>
            <w:b/>
          </w:rPr>
          <w:t>Main Success Scenario</w:t>
        </w:r>
        <w:r w:rsidRPr="00AB4F78">
          <w:t xml:space="preserve">: </w:t>
        </w:r>
      </w:ins>
    </w:p>
    <w:p w:rsidR="004421B8" w:rsidRPr="00AB4F78" w:rsidRDefault="004421B8">
      <w:pPr>
        <w:pStyle w:val="ListNumber"/>
        <w:spacing w:line="240" w:lineRule="auto"/>
        <w:rPr>
          <w:ins w:id="436" w:author="Pranav Mehndiratta" w:date="2014-03-09T17:45:00Z"/>
        </w:rPr>
        <w:pPrChange w:id="437" w:author="Pranav Mehndiratta" w:date="2014-03-09T19:56:00Z">
          <w:pPr>
            <w:pStyle w:val="ListBullet"/>
            <w:spacing w:line="240" w:lineRule="auto"/>
            <w:ind w:left="720"/>
          </w:pPr>
        </w:pPrChange>
      </w:pPr>
      <w:ins w:id="438" w:author="Pranav Mehndiratta" w:date="2014-03-09T17:45:00Z">
        <w:r w:rsidRPr="00AB4F78">
          <w:t>User connects and attempts to authorize</w:t>
        </w:r>
      </w:ins>
    </w:p>
    <w:p w:rsidR="004421B8" w:rsidRPr="00AB4F78" w:rsidRDefault="004421B8">
      <w:pPr>
        <w:pStyle w:val="ListNumber"/>
        <w:spacing w:line="240" w:lineRule="auto"/>
        <w:rPr>
          <w:ins w:id="439" w:author="Pranav Mehndiratta" w:date="2014-03-09T17:45:00Z"/>
        </w:rPr>
        <w:pPrChange w:id="440" w:author="Pranav Mehndiratta" w:date="2014-03-09T19:56:00Z">
          <w:pPr>
            <w:pStyle w:val="ListBullet"/>
            <w:spacing w:line="240" w:lineRule="auto"/>
            <w:ind w:left="720"/>
          </w:pPr>
        </w:pPrChange>
      </w:pPr>
      <w:ins w:id="441" w:author="Pranav Mehndiratta" w:date="2014-03-09T17:45:00Z">
        <w:r w:rsidRPr="00AB4F78">
          <w:t>Server verifies user login credentials</w:t>
        </w:r>
      </w:ins>
    </w:p>
    <w:p w:rsidR="004421B8" w:rsidRDefault="004421B8">
      <w:pPr>
        <w:pStyle w:val="ListNumber"/>
        <w:spacing w:line="240" w:lineRule="auto"/>
        <w:rPr>
          <w:ins w:id="442" w:author="Pranav Mehndiratta" w:date="2014-03-09T17:45:00Z"/>
        </w:rPr>
        <w:pPrChange w:id="443" w:author="Pranav Mehndiratta" w:date="2014-03-09T19:56:00Z">
          <w:pPr>
            <w:numPr>
              <w:ilvl w:val="1"/>
              <w:numId w:val="29"/>
            </w:numPr>
          </w:pPr>
        </w:pPrChange>
      </w:pPr>
      <w:ins w:id="444" w:author="Pranav Mehndiratta" w:date="2014-03-09T17:45:00Z">
        <w:r w:rsidRPr="00AB4F78">
          <w:t>Server requests next command (add/modify/delete resident records)</w:t>
        </w:r>
      </w:ins>
    </w:p>
    <w:p w:rsidR="00AB4F78" w:rsidRPr="00AB4F78" w:rsidRDefault="00AB4F78">
      <w:pPr>
        <w:pStyle w:val="ListNumber"/>
        <w:spacing w:line="240" w:lineRule="auto"/>
        <w:rPr>
          <w:ins w:id="445" w:author="Pranav Mehndiratta" w:date="2014-03-09T03:38:00Z"/>
        </w:rPr>
        <w:pPrChange w:id="446" w:author="Pranav Mehndiratta" w:date="2014-03-09T19:56:00Z">
          <w:pPr>
            <w:numPr>
              <w:ilvl w:val="1"/>
              <w:numId w:val="29"/>
            </w:numPr>
          </w:pPr>
        </w:pPrChange>
      </w:pPr>
      <w:ins w:id="447" w:author="Pranav Mehndiratta" w:date="2014-03-09T03:38:00Z">
        <w:r w:rsidRPr="00AB4F78">
          <w:t>User enters desired command</w:t>
        </w:r>
      </w:ins>
    </w:p>
    <w:p w:rsidR="00AB4F78" w:rsidRPr="00AB4F78" w:rsidRDefault="00AB4F78">
      <w:pPr>
        <w:pStyle w:val="ListNumber"/>
        <w:spacing w:line="240" w:lineRule="auto"/>
        <w:rPr>
          <w:ins w:id="448" w:author="Pranav Mehndiratta" w:date="2014-03-09T03:38:00Z"/>
        </w:rPr>
        <w:pPrChange w:id="449" w:author="Pranav Mehndiratta" w:date="2014-03-09T19:56:00Z">
          <w:pPr>
            <w:numPr>
              <w:ilvl w:val="1"/>
              <w:numId w:val="29"/>
            </w:numPr>
          </w:pPr>
        </w:pPrChange>
      </w:pPr>
      <w:ins w:id="450" w:author="Pranav Mehndiratta" w:date="2014-03-09T03:38:00Z">
        <w:r w:rsidRPr="00AB4F78">
          <w:t>Server verifies command request and asks for table name, key and value accordingly</w:t>
        </w:r>
      </w:ins>
    </w:p>
    <w:p w:rsidR="00AB4F78" w:rsidRPr="00AB4F78" w:rsidRDefault="00AB4F78">
      <w:pPr>
        <w:pStyle w:val="ListNumber"/>
        <w:spacing w:line="240" w:lineRule="auto"/>
        <w:rPr>
          <w:ins w:id="451" w:author="Pranav Mehndiratta" w:date="2014-03-09T03:38:00Z"/>
        </w:rPr>
        <w:pPrChange w:id="452" w:author="Pranav Mehndiratta" w:date="2014-03-09T19:56:00Z">
          <w:pPr>
            <w:numPr>
              <w:ilvl w:val="1"/>
              <w:numId w:val="29"/>
            </w:numPr>
          </w:pPr>
        </w:pPrChange>
      </w:pPr>
      <w:ins w:id="453" w:author="Pranav Mehndiratta" w:date="2014-03-09T03:38:00Z">
        <w:r w:rsidRPr="00AB4F78">
          <w:t>Server responds to commands entered after verifying the given arguments</w:t>
        </w:r>
      </w:ins>
    </w:p>
    <w:p w:rsidR="00AB4F78" w:rsidRDefault="00247AFD">
      <w:pPr>
        <w:pStyle w:val="ListBullet"/>
        <w:spacing w:line="240" w:lineRule="auto"/>
        <w:rPr>
          <w:ins w:id="454" w:author="Pranav Mehndiratta" w:date="2014-03-09T03:53:00Z"/>
        </w:rPr>
        <w:pPrChange w:id="455" w:author="Pranav Mehndiratta" w:date="2014-03-09T19:56:00Z">
          <w:pPr>
            <w:numPr>
              <w:numId w:val="29"/>
            </w:numPr>
            <w:tabs>
              <w:tab w:val="num" w:pos="720"/>
            </w:tabs>
            <w:ind w:left="720" w:hanging="360"/>
          </w:pPr>
        </w:pPrChange>
      </w:pPr>
      <w:ins w:id="456" w:author="Pranav Mehndiratta" w:date="2014-03-09T23:21:00Z">
        <w:r>
          <w:rPr>
            <w:noProof/>
          </w:rPr>
          <mc:AlternateContent>
            <mc:Choice Requires="wps">
              <w:drawing>
                <wp:anchor distT="0" distB="0" distL="114300" distR="114300" simplePos="0" relativeHeight="251685888" behindDoc="1" locked="0" layoutInCell="1" allowOverlap="1" wp14:anchorId="0EEE410E" wp14:editId="654279AB">
                  <wp:simplePos x="0" y="0"/>
                  <wp:positionH relativeFrom="column">
                    <wp:posOffset>88569</wp:posOffset>
                  </wp:positionH>
                  <wp:positionV relativeFrom="paragraph">
                    <wp:posOffset>140970</wp:posOffset>
                  </wp:positionV>
                  <wp:extent cx="6154310" cy="874644"/>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4310" cy="874644"/>
                          </a:xfrm>
                          <a:prstGeom prst="rect">
                            <a:avLst/>
                          </a:prstGeom>
                          <a:noFill/>
                          <a:ln w="9525">
                            <a:noFill/>
                            <a:miter lim="800000"/>
                            <a:headEnd/>
                            <a:tailEnd/>
                          </a:ln>
                        </wps:spPr>
                        <wps:txbx>
                          <w:txbxContent>
                            <w:p w:rsidR="00247AFD" w:rsidRDefault="00247AFD" w:rsidP="00247AFD">
                              <w:pPr>
                                <w:pStyle w:val="ListBullet"/>
                                <w:numPr>
                                  <w:ilvl w:val="0"/>
                                  <w:numId w:val="0"/>
                                </w:numPr>
                                <w:spacing w:before="0" w:after="0"/>
                                <w:rPr>
                                  <w:ins w:id="457" w:author="Pranav Mehndiratta" w:date="2014-03-09T23:22:00Z"/>
                                </w:rPr>
                              </w:pPr>
                              <w:ins w:id="458" w:author="Pranav Mehndiratta" w:date="2014-03-09T23:20:00Z">
                                <w:r w:rsidRPr="003576AA">
                                  <w:t>4a</w:t>
                                </w:r>
                                <w:proofErr w:type="gramStart"/>
                                <w:r w:rsidRPr="003576AA">
                                  <w:t>.  User</w:t>
                                </w:r>
                                <w:proofErr w:type="gramEnd"/>
                                <w:r w:rsidRPr="003576AA">
                                  <w:t xml:space="preserve"> enters invalid command</w:t>
                                </w:r>
                              </w:ins>
                              <w:ins w:id="459" w:author="Pranav Mehndiratta" w:date="2014-03-09T23:22:00Z">
                                <w:r>
                                  <w:tab/>
                                </w:r>
                                <w:r>
                                  <w:tab/>
                                </w:r>
                                <w:r>
                                  <w:tab/>
                                </w:r>
                                <w:r w:rsidRPr="003576AA">
                                  <w:t>6a.  User enters non-existent table name</w:t>
                                </w:r>
                              </w:ins>
                            </w:p>
                            <w:p w:rsidR="00247AFD" w:rsidRDefault="00247AFD" w:rsidP="00247AFD">
                              <w:pPr>
                                <w:pStyle w:val="ListBullet"/>
                                <w:numPr>
                                  <w:ilvl w:val="0"/>
                                  <w:numId w:val="0"/>
                                </w:numPr>
                                <w:spacing w:before="0" w:after="0"/>
                                <w:rPr>
                                  <w:ins w:id="460" w:author="Pranav Mehndiratta" w:date="2014-03-09T23:22:00Z"/>
                                </w:rPr>
                                <w:pPrChange w:id="461" w:author="Pranav Mehndiratta" w:date="2014-03-09T23:22:00Z">
                                  <w:pPr>
                                    <w:pStyle w:val="ListBullet"/>
                                    <w:numPr>
                                      <w:numId w:val="0"/>
                                    </w:numPr>
                                    <w:spacing w:before="0"/>
                                    <w:ind w:left="0" w:firstLine="0"/>
                                  </w:pPr>
                                </w:pPrChange>
                              </w:pPr>
                              <w:ins w:id="462" w:author="Pranav Mehndiratta" w:date="2014-03-09T23:22:00Z">
                                <w:r w:rsidRPr="003576AA">
                                  <w:t>4b</w:t>
                                </w:r>
                                <w:proofErr w:type="gramStart"/>
                                <w:r w:rsidRPr="003576AA">
                                  <w:t>.  Server</w:t>
                                </w:r>
                                <w:proofErr w:type="gramEnd"/>
                                <w:r w:rsidRPr="003576AA">
                                  <w:t xml:space="preserve"> prompts user to enter another command</w:t>
                                </w:r>
                                <w:r>
                                  <w:t xml:space="preserve"> </w:t>
                                </w:r>
                                <w:r>
                                  <w:tab/>
                                </w:r>
                                <w:r w:rsidRPr="003576AA">
                                  <w:t xml:space="preserve">6b.  Server notifies user that table does not exist </w:t>
                                </w:r>
                              </w:ins>
                            </w:p>
                            <w:p w:rsidR="00247AFD" w:rsidRDefault="00247AFD" w:rsidP="00247AFD">
                              <w:pPr>
                                <w:spacing w:before="0" w:after="0"/>
                                <w:ind w:left="4320" w:firstLine="720"/>
                                <w:pPrChange w:id="463" w:author="Pranav Mehndiratta" w:date="2014-03-09T23:22:00Z">
                                  <w:pPr>
                                    <w:spacing w:before="0" w:after="0"/>
                                  </w:pPr>
                                </w:pPrChange>
                              </w:pPr>
                              <w:r>
                                <w:t>6c</w:t>
                              </w:r>
                              <w:proofErr w:type="gramStart"/>
                              <w:r>
                                <w:t>.  User</w:t>
                              </w:r>
                              <w:proofErr w:type="gramEnd"/>
                              <w:r>
                                <w:t xml:space="preserve"> enters non-existent key</w:t>
                              </w:r>
                            </w:p>
                            <w:p w:rsidR="00247AFD" w:rsidRDefault="00247AFD" w:rsidP="00247AFD">
                              <w:pPr>
                                <w:spacing w:before="0" w:after="0"/>
                                <w:ind w:left="4320" w:firstLine="720"/>
                                <w:pPrChange w:id="464" w:author="Pranav Mehndiratta" w:date="2014-03-09T23:22:00Z">
                                  <w:pPr>
                                    <w:spacing w:before="0" w:after="0"/>
                                  </w:pPr>
                                </w:pPrChange>
                              </w:pPr>
                              <w:r>
                                <w:t>6d</w:t>
                              </w:r>
                              <w:proofErr w:type="gramStart"/>
                              <w:r>
                                <w:t>.  Server</w:t>
                              </w:r>
                              <w:proofErr w:type="gramEnd"/>
                              <w:r>
                                <w:t xml:space="preserve"> notifies user that key does not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E410E" id="_x0000_s1038" type="#_x0000_t202" style="position:absolute;left:0;text-align:left;margin-left:6.95pt;margin-top:11.1pt;width:484.6pt;height:68.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" filled="f" stroked="f">
                  <v:textbox>
                    <w:txbxContent>
                      <w:p w:rsidR="00247AFD" w:rsidRDefault="00247AFD" w:rsidP="00247AFD">
                        <w:pPr>
                          <w:pStyle w:val="ListBullet"/>
                          <w:numPr>
                            <w:ilvl w:val="0"/>
                            <w:numId w:val="0"/>
                          </w:numPr>
                          <w:spacing w:before="0" w:after="0"/>
                          <w:rPr>
                            <w:ins w:id="465" w:author="Pranav Mehndiratta" w:date="2014-03-09T23:22:00Z"/>
                          </w:rPr>
                        </w:pPr>
                        <w:ins w:id="466" w:author="Pranav Mehndiratta" w:date="2014-03-09T23:20:00Z">
                          <w:r w:rsidRPr="003576AA">
                            <w:t>4a</w:t>
                          </w:r>
                          <w:proofErr w:type="gramStart"/>
                          <w:r w:rsidRPr="003576AA">
                            <w:t>.  User</w:t>
                          </w:r>
                          <w:proofErr w:type="gramEnd"/>
                          <w:r w:rsidRPr="003576AA">
                            <w:t xml:space="preserve"> enters invalid command</w:t>
                          </w:r>
                        </w:ins>
                        <w:ins w:id="467" w:author="Pranav Mehndiratta" w:date="2014-03-09T23:22:00Z">
                          <w:r>
                            <w:tab/>
                          </w:r>
                          <w:r>
                            <w:tab/>
                          </w:r>
                          <w:r>
                            <w:tab/>
                          </w:r>
                          <w:r w:rsidRPr="003576AA">
                            <w:t>6a.  User enters non-existent table name</w:t>
                          </w:r>
                        </w:ins>
                      </w:p>
                      <w:p w:rsidR="00247AFD" w:rsidRDefault="00247AFD" w:rsidP="00247AFD">
                        <w:pPr>
                          <w:pStyle w:val="ListBullet"/>
                          <w:numPr>
                            <w:ilvl w:val="0"/>
                            <w:numId w:val="0"/>
                          </w:numPr>
                          <w:spacing w:before="0" w:after="0"/>
                          <w:rPr>
                            <w:ins w:id="468" w:author="Pranav Mehndiratta" w:date="2014-03-09T23:22:00Z"/>
                          </w:rPr>
                          <w:pPrChange w:id="469" w:author="Pranav Mehndiratta" w:date="2014-03-09T23:22:00Z">
                            <w:pPr>
                              <w:pStyle w:val="ListBullet"/>
                              <w:numPr>
                                <w:numId w:val="0"/>
                              </w:numPr>
                              <w:spacing w:before="0"/>
                              <w:ind w:left="0" w:firstLine="0"/>
                            </w:pPr>
                          </w:pPrChange>
                        </w:pPr>
                        <w:ins w:id="470" w:author="Pranav Mehndiratta" w:date="2014-03-09T23:22:00Z">
                          <w:r w:rsidRPr="003576AA">
                            <w:t>4b</w:t>
                          </w:r>
                          <w:proofErr w:type="gramStart"/>
                          <w:r w:rsidRPr="003576AA">
                            <w:t>.  Server</w:t>
                          </w:r>
                          <w:proofErr w:type="gramEnd"/>
                          <w:r w:rsidRPr="003576AA">
                            <w:t xml:space="preserve"> prompts user to enter another command</w:t>
                          </w:r>
                          <w:r>
                            <w:t xml:space="preserve"> </w:t>
                          </w:r>
                          <w:r>
                            <w:tab/>
                          </w:r>
                          <w:r w:rsidRPr="003576AA">
                            <w:t xml:space="preserve">6b.  Server notifies user that table does not exist </w:t>
                          </w:r>
                        </w:ins>
                      </w:p>
                      <w:p w:rsidR="00247AFD" w:rsidRDefault="00247AFD" w:rsidP="00247AFD">
                        <w:pPr>
                          <w:spacing w:before="0" w:after="0"/>
                          <w:ind w:left="4320" w:firstLine="720"/>
                          <w:pPrChange w:id="471" w:author="Pranav Mehndiratta" w:date="2014-03-09T23:22:00Z">
                            <w:pPr>
                              <w:spacing w:before="0" w:after="0"/>
                            </w:pPr>
                          </w:pPrChange>
                        </w:pPr>
                        <w:r>
                          <w:t>6c</w:t>
                        </w:r>
                        <w:proofErr w:type="gramStart"/>
                        <w:r>
                          <w:t>.  User</w:t>
                        </w:r>
                        <w:proofErr w:type="gramEnd"/>
                        <w:r>
                          <w:t xml:space="preserve"> enters non-existent key</w:t>
                        </w:r>
                      </w:p>
                      <w:p w:rsidR="00247AFD" w:rsidRDefault="00247AFD" w:rsidP="00247AFD">
                        <w:pPr>
                          <w:spacing w:before="0" w:after="0"/>
                          <w:ind w:left="4320" w:firstLine="720"/>
                          <w:pPrChange w:id="472" w:author="Pranav Mehndiratta" w:date="2014-03-09T23:22:00Z">
                            <w:pPr>
                              <w:spacing w:before="0" w:after="0"/>
                            </w:pPr>
                          </w:pPrChange>
                        </w:pPr>
                        <w:r>
                          <w:t>6d</w:t>
                        </w:r>
                        <w:proofErr w:type="gramStart"/>
                        <w:r>
                          <w:t>.  Server</w:t>
                        </w:r>
                        <w:proofErr w:type="gramEnd"/>
                        <w:r>
                          <w:t xml:space="preserve"> notifies user that key does not exist</w:t>
                        </w:r>
                      </w:p>
                    </w:txbxContent>
                  </v:textbox>
                </v:shape>
              </w:pict>
            </mc:Fallback>
          </mc:AlternateContent>
        </w:r>
      </w:ins>
      <w:ins w:id="473" w:author="Pranav Mehndiratta" w:date="2014-03-09T03:38:00Z">
        <w:r w:rsidR="00AB4F78" w:rsidRPr="0045541C">
          <w:rPr>
            <w:b/>
            <w:rPrChange w:id="474" w:author="Pranav Mehndiratta" w:date="2014-03-09T03:57:00Z">
              <w:rPr/>
            </w:rPrChange>
          </w:rPr>
          <w:t>Extensions</w:t>
        </w:r>
        <w:r w:rsidR="00AB4F78" w:rsidRPr="00AB4F78">
          <w:t>:</w:t>
        </w:r>
      </w:ins>
      <w:ins w:id="475" w:author="Pranav Mehndiratta" w:date="2014-03-09T23:15:00Z">
        <w:r w:rsidR="00730DCD" w:rsidRPr="00730DCD">
          <w:rPr>
            <w:noProof/>
          </w:rPr>
          <w:t xml:space="preserve"> </w:t>
        </w:r>
      </w:ins>
    </w:p>
    <w:p w:rsidR="00AB4F78" w:rsidRPr="00A40A9D" w:rsidDel="00DE045B" w:rsidRDefault="00AB4F78">
      <w:pPr>
        <w:spacing w:line="240" w:lineRule="auto"/>
        <w:ind w:firstLine="360"/>
        <w:rPr>
          <w:del w:id="476" w:author="Pranav Mehndiratta" w:date="2014-03-09T15:30:00Z"/>
        </w:rPr>
        <w:pPrChange w:id="477" w:author="Pranav Mehndiratta" w:date="2014-03-09T19:56:00Z">
          <w:pPr/>
        </w:pPrChange>
      </w:pPr>
    </w:p>
    <w:p w:rsidR="00CD7DAC" w:rsidRPr="004154CA" w:rsidDel="00371F3C" w:rsidRDefault="00CD7DAC">
      <w:pPr>
        <w:spacing w:line="240" w:lineRule="auto"/>
        <w:ind w:firstLine="360"/>
        <w:rPr>
          <w:del w:id="478" w:author="Pranav Mehndiratta" w:date="2014-03-09T15:33:00Z"/>
          <w:rPrChange w:id="479" w:author="Pranav Mehndiratta" w:date="2014-03-09T23:08:00Z">
            <w:rPr>
              <w:del w:id="480" w:author="Pranav Mehndiratta" w:date="2014-03-09T15:33:00Z"/>
            </w:rPr>
          </w:rPrChange>
        </w:rPr>
        <w:pPrChange w:id="481" w:author="Pranav Mehndiratta" w:date="2014-03-09T19:56:00Z">
          <w:pPr/>
        </w:pPrChange>
      </w:pPr>
    </w:p>
    <w:p w:rsidR="00CD7DAC" w:rsidRPr="004154CA" w:rsidDel="004154CA" w:rsidRDefault="00CD7DAC">
      <w:pPr>
        <w:spacing w:line="240" w:lineRule="auto"/>
        <w:ind w:firstLine="360"/>
        <w:rPr>
          <w:del w:id="482" w:author="Pranav Mehndiratta" w:date="2014-03-09T23:08:00Z"/>
          <w:rPrChange w:id="483" w:author="Pranav Mehndiratta" w:date="2014-03-09T23:08:00Z">
            <w:rPr>
              <w:del w:id="484" w:author="Pranav Mehndiratta" w:date="2014-03-09T23:08:00Z"/>
            </w:rPr>
          </w:rPrChange>
        </w:rPr>
        <w:pPrChange w:id="485" w:author="Pranav Mehndiratta" w:date="2014-03-09T19:56:00Z">
          <w:pPr/>
        </w:pPrChange>
      </w:pPr>
    </w:p>
    <w:p w:rsidR="00502667" w:rsidRDefault="00CC6759" w:rsidP="00F121FD">
      <w:pPr>
        <w:pStyle w:val="Heading1"/>
        <w:spacing w:line="288" w:lineRule="auto"/>
        <w:rPr>
          <w:ins w:id="486" w:author="Pranav Mehndiratta" w:date="2014-03-09T03:59:00Z"/>
        </w:rPr>
        <w:pPrChange w:id="487" w:author="Pranav Mehndiratta" w:date="2014-03-09T23:05:00Z">
          <w:pPr>
            <w:pStyle w:val="Heading1"/>
          </w:pPr>
        </w:pPrChange>
      </w:pPr>
      <w:bookmarkStart w:id="488" w:name="_Toc382168593"/>
      <w:r w:rsidRPr="004D2471">
        <w:lastRenderedPageBreak/>
        <w:t>System Requirements</w:t>
      </w:r>
      <w:bookmarkEnd w:id="488"/>
    </w:p>
    <w:p w:rsidR="00481F37" w:rsidRPr="00AE0B24" w:rsidRDefault="00481F37" w:rsidP="00F121FD">
      <w:pPr>
        <w:pPrChange w:id="489" w:author="Pranav Mehndiratta" w:date="2014-03-09T23:05:00Z">
          <w:pPr>
            <w:pStyle w:val="Heading1"/>
          </w:pPr>
        </w:pPrChange>
      </w:pPr>
      <w:ins w:id="490" w:author="Pranav Mehndiratta" w:date="2014-03-09T03:59:00Z">
        <w:r w:rsidRPr="00481F37">
          <w:t>The following are the major requirements that the storage server must fulfil which have been developed as per the client’s desired attributes of the storage server</w:t>
        </w:r>
      </w:ins>
      <w:customXmlInsRangeStart w:id="491" w:author="Pranav Mehndiratta" w:date="2014-03-09T03:59:00Z"/>
      <w:sdt>
        <w:sdtPr>
          <w:id w:val="-391277818"/>
          <w:citation/>
        </w:sdtPr>
        <w:sdtContent>
          <w:customXmlInsRangeEnd w:id="491"/>
          <w:ins w:id="492" w:author="Pranav Mehndiratta" w:date="2014-03-09T03:59:00Z">
            <w:r>
              <w:fldChar w:fldCharType="begin"/>
            </w:r>
            <w:r>
              <w:instrText xml:space="preserve"> CITATION Ann14 \l 1033 </w:instrText>
            </w:r>
          </w:ins>
          <w:r>
            <w:fldChar w:fldCharType="separate"/>
          </w:r>
          <w:r w:rsidR="008C3D92">
            <w:rPr>
              <w:noProof/>
            </w:rPr>
            <w:t xml:space="preserve"> </w:t>
          </w:r>
          <w:r w:rsidR="008C3D92" w:rsidRPr="008C3D92">
            <w:rPr>
              <w:noProof/>
            </w:rPr>
            <w:t>[1]</w:t>
          </w:r>
          <w:ins w:id="493" w:author="Pranav Mehndiratta" w:date="2014-03-09T03:59:00Z">
            <w:r>
              <w:fldChar w:fldCharType="end"/>
            </w:r>
          </w:ins>
          <w:customXmlInsRangeStart w:id="494" w:author="Pranav Mehndiratta" w:date="2014-03-09T03:59:00Z"/>
        </w:sdtContent>
      </w:sdt>
      <w:customXmlInsRangeEnd w:id="494"/>
      <w:customXmlInsRangeStart w:id="495" w:author="Pranav Mehndiratta" w:date="2014-03-09T03:59:00Z"/>
      <w:sdt>
        <w:sdtPr>
          <w:id w:val="1948888237"/>
          <w:citation/>
        </w:sdtPr>
        <w:sdtContent>
          <w:customXmlInsRangeEnd w:id="495"/>
          <w:ins w:id="496" w:author="Pranav Mehndiratta" w:date="2014-03-09T03:59:00Z">
            <w:r>
              <w:fldChar w:fldCharType="begin"/>
            </w:r>
            <w:r>
              <w:instrText xml:space="preserve"> CITATION Rav14 \l 1033 </w:instrText>
            </w:r>
          </w:ins>
          <w:r>
            <w:fldChar w:fldCharType="separate"/>
          </w:r>
          <w:r w:rsidR="008C3D92">
            <w:rPr>
              <w:noProof/>
            </w:rPr>
            <w:t xml:space="preserve"> </w:t>
          </w:r>
          <w:r w:rsidR="008C3D92" w:rsidRPr="008C3D92">
            <w:rPr>
              <w:noProof/>
            </w:rPr>
            <w:t>[3]</w:t>
          </w:r>
          <w:ins w:id="497" w:author="Pranav Mehndiratta" w:date="2014-03-09T03:59:00Z">
            <w:r>
              <w:fldChar w:fldCharType="end"/>
            </w:r>
          </w:ins>
          <w:customXmlInsRangeStart w:id="498" w:author="Pranav Mehndiratta" w:date="2014-03-09T03:59:00Z"/>
        </w:sdtContent>
      </w:sdt>
      <w:customXmlInsRangeEnd w:id="498"/>
      <w:ins w:id="499" w:author="Pranav Mehndiratta" w:date="2014-03-09T03:59:00Z">
        <w:r>
          <w:t>.</w:t>
        </w:r>
      </w:ins>
    </w:p>
    <w:p w:rsidR="00502667" w:rsidRDefault="00166185" w:rsidP="00F121FD">
      <w:pPr>
        <w:pStyle w:val="Heading2"/>
        <w:spacing w:line="288" w:lineRule="auto"/>
        <w:rPr>
          <w:ins w:id="500" w:author="Pranav Mehndiratta" w:date="2014-03-09T04:00:00Z"/>
        </w:rPr>
        <w:pPrChange w:id="501" w:author="Pranav Mehndiratta" w:date="2014-03-09T23:05:00Z">
          <w:pPr>
            <w:pStyle w:val="Heading2"/>
          </w:pPr>
        </w:pPrChange>
      </w:pPr>
      <w:bookmarkStart w:id="502" w:name="_Toc379645866"/>
      <w:bookmarkStart w:id="503" w:name="_Toc382168594"/>
      <w:r>
        <w:t>Functions</w:t>
      </w:r>
      <w:bookmarkEnd w:id="502"/>
      <w:bookmarkEnd w:id="503"/>
    </w:p>
    <w:p w:rsidR="00481F37" w:rsidRPr="00481F37" w:rsidRDefault="00481F37" w:rsidP="00F121FD">
      <w:pPr>
        <w:rPr>
          <w:rPrChange w:id="504" w:author="Pranav Mehndiratta" w:date="2014-03-09T04:00:00Z">
            <w:rPr>
              <w:rFonts w:eastAsiaTheme="minorEastAsia" w:cstheme="minorBidi"/>
              <w:sz w:val="22"/>
              <w:szCs w:val="22"/>
            </w:rPr>
          </w:rPrChange>
        </w:rPr>
        <w:pPrChange w:id="505" w:author="Pranav Mehndiratta" w:date="2014-03-09T23:05:00Z">
          <w:pPr>
            <w:pStyle w:val="Heading2"/>
          </w:pPr>
        </w:pPrChange>
      </w:pPr>
      <w:ins w:id="506" w:author="Pranav Mehndiratta" w:date="2014-03-09T04:00:00Z">
        <w:r w:rsidRPr="00481F37">
          <w:t>These are the major functionalities required of the storage server to facilitate client-server communication and data storage.</w:t>
        </w:r>
      </w:ins>
    </w:p>
    <w:p w:rsidR="00502667" w:rsidDel="00BE4729" w:rsidRDefault="00166185" w:rsidP="00F121FD">
      <w:pPr>
        <w:pStyle w:val="ListBullet"/>
        <w:ind w:left="0"/>
        <w:rPr>
          <w:del w:id="507" w:author="Pranav Mehndiratta" w:date="2014-03-09T04:05:00Z"/>
        </w:rPr>
        <w:pPrChange w:id="508" w:author="Pranav Mehndiratta" w:date="2014-03-09T23:05:00Z">
          <w:pPr>
            <w:pStyle w:val="ListBullet"/>
          </w:pPr>
        </w:pPrChange>
      </w:pPr>
      <w:del w:id="509" w:author="Pranav Mehndiratta" w:date="2014-03-09T04:05:00Z">
        <w:r w:rsidDel="00BE4729">
          <w:delText>Primary</w:delText>
        </w:r>
      </w:del>
    </w:p>
    <w:p w:rsidR="00166185" w:rsidRDefault="00166185" w:rsidP="00F121FD">
      <w:pPr>
        <w:pStyle w:val="ListBullet"/>
        <w:rPr>
          <w:ins w:id="510" w:author="Pranav Mehndiratta" w:date="2014-03-09T04:01:00Z"/>
        </w:rPr>
        <w:pPrChange w:id="511" w:author="Pranav Mehndiratta" w:date="2014-03-09T23:05:00Z">
          <w:pPr>
            <w:pStyle w:val="ListBullet"/>
            <w:ind w:left="720"/>
          </w:pPr>
        </w:pPrChange>
      </w:pPr>
      <w:r>
        <w:t>Centralize all data to one location and provide multi user connections</w:t>
      </w:r>
    </w:p>
    <w:p w:rsidR="00481F37" w:rsidRPr="00481F37" w:rsidRDefault="00481F37" w:rsidP="00F121FD">
      <w:pPr>
        <w:pStyle w:val="ListBullet"/>
        <w:rPr>
          <w:ins w:id="512" w:author="Pranav Mehndiratta" w:date="2014-03-09T04:02:00Z"/>
          <w:rPrChange w:id="513" w:author="Pranav Mehndiratta" w:date="2014-03-09T04:02:00Z">
            <w:rPr>
              <w:ins w:id="514" w:author="Pranav Mehndiratta" w:date="2014-03-09T04:02:00Z"/>
              <w:lang w:val="en-IN"/>
            </w:rPr>
          </w:rPrChange>
        </w:rPr>
        <w:pPrChange w:id="515" w:author="Pranav Mehndiratta" w:date="2014-03-09T23:05:00Z">
          <w:pPr>
            <w:pStyle w:val="ListBullet"/>
            <w:ind w:left="720"/>
          </w:pPr>
        </w:pPrChange>
      </w:pPr>
      <w:ins w:id="516" w:author="Pranav Mehndiratta" w:date="2014-03-09T04:01:00Z">
        <w:r>
          <w:t>Provide a stable connection to the server (</w:t>
        </w:r>
      </w:ins>
      <w:proofErr w:type="spellStart"/>
      <w:ins w:id="517" w:author="Pranav Mehndiratta" w:date="2014-03-09T04:02:00Z">
        <w:r w:rsidRPr="00C33727">
          <w:rPr>
            <w:rFonts w:ascii="Courier New" w:hAnsi="Courier New" w:cs="Courier New"/>
            <w:lang w:val="en-IN"/>
          </w:rPr>
          <w:t>storage_</w:t>
        </w:r>
        <w:r>
          <w:rPr>
            <w:rFonts w:ascii="Courier New" w:hAnsi="Courier New" w:cs="Courier New"/>
            <w:lang w:val="en-IN"/>
          </w:rPr>
          <w:t>connect</w:t>
        </w:r>
        <w:proofErr w:type="spellEnd"/>
        <w:r w:rsidRPr="00C33727">
          <w:rPr>
            <w:lang w:val="en-IN"/>
          </w:rPr>
          <w:t>)</w:t>
        </w:r>
      </w:ins>
    </w:p>
    <w:p w:rsidR="00481F37" w:rsidRPr="0073373E" w:rsidRDefault="00481F37" w:rsidP="00F121FD">
      <w:pPr>
        <w:pStyle w:val="ListBullet"/>
        <w:rPr>
          <w:ins w:id="518" w:author="Pranav Mehndiratta" w:date="2014-03-09T18:04:00Z"/>
          <w:rPrChange w:id="519" w:author="Pranav Mehndiratta" w:date="2014-03-09T18:04:00Z">
            <w:rPr>
              <w:ins w:id="520" w:author="Pranav Mehndiratta" w:date="2014-03-09T18:04:00Z"/>
              <w:lang w:val="en-IN"/>
            </w:rPr>
          </w:rPrChange>
        </w:rPr>
        <w:pPrChange w:id="521" w:author="Pranav Mehndiratta" w:date="2014-03-09T23:05:00Z">
          <w:pPr>
            <w:pStyle w:val="ListBullet"/>
            <w:ind w:left="720"/>
          </w:pPr>
        </w:pPrChange>
      </w:pPr>
      <w:ins w:id="522" w:author="Pranav Mehndiratta" w:date="2014-03-09T04:02:00Z">
        <w:r>
          <w:rPr>
            <w:lang w:val="en-IN"/>
          </w:rPr>
          <w:t xml:space="preserve">Authenticate client against </w:t>
        </w:r>
      </w:ins>
      <w:ins w:id="523" w:author="Pranav Mehndiratta" w:date="2014-03-09T04:03:00Z">
        <w:r w:rsidR="00BE4729">
          <w:rPr>
            <w:lang w:val="en-IN"/>
          </w:rPr>
          <w:t>valid username and password defined (</w:t>
        </w:r>
        <w:proofErr w:type="spellStart"/>
        <w:r w:rsidR="00BE4729">
          <w:rPr>
            <w:rFonts w:ascii="Courier New" w:hAnsi="Courier New" w:cs="Courier New"/>
            <w:lang w:val="en-IN"/>
          </w:rPr>
          <w:t>storage_auth</w:t>
        </w:r>
        <w:proofErr w:type="spellEnd"/>
        <w:r w:rsidR="00BE4729" w:rsidRPr="00C33727">
          <w:rPr>
            <w:lang w:val="en-IN"/>
          </w:rPr>
          <w:t>)</w:t>
        </w:r>
      </w:ins>
    </w:p>
    <w:p w:rsidR="0073373E" w:rsidRDefault="0073373E" w:rsidP="00F121FD">
      <w:pPr>
        <w:pStyle w:val="ListBullet"/>
        <w:pPrChange w:id="524" w:author="Pranav Mehndiratta" w:date="2014-03-09T23:05:00Z">
          <w:pPr>
            <w:pStyle w:val="ListBullet"/>
            <w:ind w:left="720"/>
          </w:pPr>
        </w:pPrChange>
      </w:pPr>
      <w:ins w:id="525" w:author="Pranav Mehndiratta" w:date="2014-03-09T18:05:00Z">
        <w:r>
          <w:rPr>
            <w:lang w:val="en-IN"/>
          </w:rPr>
          <w:t>Retrieve multiple records based on defined predicates (</w:t>
        </w:r>
        <w:proofErr w:type="spellStart"/>
        <w:r>
          <w:rPr>
            <w:rFonts w:ascii="Courier New" w:hAnsi="Courier New" w:cs="Courier New"/>
            <w:lang w:val="en-IN"/>
          </w:rPr>
          <w:t>storage_query</w:t>
        </w:r>
        <w:proofErr w:type="spellEnd"/>
        <w:r w:rsidRPr="00C33727">
          <w:rPr>
            <w:lang w:val="en-IN"/>
          </w:rPr>
          <w:t>)</w:t>
        </w:r>
      </w:ins>
    </w:p>
    <w:p w:rsidR="00C33727" w:rsidRPr="00C33727" w:rsidRDefault="00C33727" w:rsidP="00F121FD">
      <w:pPr>
        <w:pStyle w:val="ListBullet"/>
        <w:rPr>
          <w:lang w:val="en-IN"/>
        </w:rPr>
        <w:pPrChange w:id="526" w:author="Pranav Mehndiratta" w:date="2014-03-09T23:05:00Z">
          <w:pPr>
            <w:pStyle w:val="ListBullet"/>
            <w:ind w:left="720"/>
          </w:pPr>
        </w:pPrChange>
      </w:pPr>
      <w:r w:rsidRPr="00C33727">
        <w:rPr>
          <w:lang w:val="en-IN"/>
        </w:rPr>
        <w:t xml:space="preserve">Retrieve an existing </w:t>
      </w:r>
      <w:r>
        <w:rPr>
          <w:lang w:val="en-IN"/>
        </w:rPr>
        <w:t>resident record</w:t>
      </w:r>
      <w:r w:rsidRPr="00C33727">
        <w:rPr>
          <w:lang w:val="en-IN"/>
        </w:rPr>
        <w:t xml:space="preserve"> (</w:t>
      </w:r>
      <w:proofErr w:type="spellStart"/>
      <w:r w:rsidRPr="00C33727">
        <w:rPr>
          <w:rFonts w:ascii="Courier New" w:hAnsi="Courier New" w:cs="Courier New"/>
          <w:lang w:val="en-IN"/>
        </w:rPr>
        <w:t>storage_get</w:t>
      </w:r>
      <w:proofErr w:type="spellEnd"/>
      <w:r w:rsidRPr="00C33727">
        <w:rPr>
          <w:lang w:val="en-IN"/>
        </w:rPr>
        <w:t>)</w:t>
      </w:r>
    </w:p>
    <w:p w:rsidR="00C33727" w:rsidRDefault="00C33727" w:rsidP="00F121FD">
      <w:pPr>
        <w:pStyle w:val="ListBullet"/>
        <w:rPr>
          <w:ins w:id="527" w:author="Pranav Mehndiratta" w:date="2014-03-09T04:04:00Z"/>
          <w:lang w:val="en-IN"/>
        </w:rPr>
        <w:pPrChange w:id="528" w:author="Pranav Mehndiratta" w:date="2014-03-09T23:05:00Z">
          <w:pPr>
            <w:pStyle w:val="ListBullet"/>
            <w:ind w:left="720"/>
          </w:pPr>
        </w:pPrChange>
      </w:pPr>
      <w:r w:rsidRPr="00C33727">
        <w:rPr>
          <w:lang w:val="en-IN"/>
        </w:rPr>
        <w:t>Insert</w:t>
      </w:r>
      <w:r>
        <w:rPr>
          <w:lang w:val="en-IN"/>
        </w:rPr>
        <w:t>/Update/Delete a resident record</w:t>
      </w:r>
      <w:r w:rsidRPr="00C33727">
        <w:rPr>
          <w:lang w:val="en-IN"/>
        </w:rPr>
        <w:t xml:space="preserve"> (</w:t>
      </w:r>
      <w:proofErr w:type="spellStart"/>
      <w:r w:rsidR="00C7207C">
        <w:rPr>
          <w:rFonts w:ascii="Courier New" w:hAnsi="Courier New" w:cs="Courier New"/>
          <w:lang w:val="en-IN"/>
        </w:rPr>
        <w:t>storage_set</w:t>
      </w:r>
      <w:proofErr w:type="spellEnd"/>
      <w:r w:rsidRPr="00C33727">
        <w:rPr>
          <w:lang w:val="en-IN"/>
        </w:rPr>
        <w:t>)</w:t>
      </w:r>
    </w:p>
    <w:p w:rsidR="00BE4729" w:rsidRPr="00C33727" w:rsidRDefault="00BE4729" w:rsidP="00F121FD">
      <w:pPr>
        <w:pStyle w:val="ListBullet"/>
        <w:rPr>
          <w:lang w:val="en-IN"/>
        </w:rPr>
        <w:pPrChange w:id="529" w:author="Pranav Mehndiratta" w:date="2014-03-09T23:05:00Z">
          <w:pPr>
            <w:pStyle w:val="ListBullet"/>
            <w:ind w:left="720"/>
          </w:pPr>
        </w:pPrChange>
      </w:pPr>
      <w:ins w:id="530" w:author="Pranav Mehndiratta" w:date="2014-03-09T04:04:00Z">
        <w:r>
          <w:rPr>
            <w:lang w:val="en-IN"/>
          </w:rPr>
          <w:t>Disconnect from the server safely (</w:t>
        </w:r>
        <w:proofErr w:type="spellStart"/>
        <w:r>
          <w:rPr>
            <w:rFonts w:ascii="Courier New" w:hAnsi="Courier New" w:cs="Courier New"/>
            <w:lang w:val="en-IN"/>
          </w:rPr>
          <w:t>storage_disconnect</w:t>
        </w:r>
        <w:proofErr w:type="spellEnd"/>
        <w:r w:rsidRPr="00C33727">
          <w:rPr>
            <w:lang w:val="en-IN"/>
          </w:rPr>
          <w:t>)</w:t>
        </w:r>
      </w:ins>
    </w:p>
    <w:p w:rsidR="00166185" w:rsidRDefault="00FD6109" w:rsidP="00F121FD">
      <w:pPr>
        <w:pStyle w:val="ListBullet"/>
        <w:pPrChange w:id="531" w:author="Pranav Mehndiratta" w:date="2014-03-09T23:05:00Z">
          <w:pPr>
            <w:pStyle w:val="ListBullet"/>
            <w:ind w:left="720"/>
          </w:pPr>
        </w:pPrChange>
      </w:pPr>
      <w:r>
        <w:t xml:space="preserve">Parse </w:t>
      </w:r>
      <w:r w:rsidR="00184C4C">
        <w:t xml:space="preserve">server </w:t>
      </w:r>
      <w:r>
        <w:t>configuration file</w:t>
      </w:r>
      <w:r w:rsidR="00184C4C">
        <w:t xml:space="preserve"> set by user</w:t>
      </w:r>
      <w:r>
        <w:t xml:space="preserve"> and set-up server</w:t>
      </w:r>
      <w:r w:rsidR="00184C4C">
        <w:t xml:space="preserve"> accordingly</w:t>
      </w:r>
      <w:r w:rsidR="00C7207C">
        <w:t xml:space="preserve"> (</w:t>
      </w:r>
      <w:proofErr w:type="spellStart"/>
      <w:r w:rsidR="00C7207C" w:rsidRPr="00C7207C">
        <w:rPr>
          <w:rFonts w:ascii="Courier New" w:hAnsi="Courier New" w:cs="Courier New"/>
        </w:rPr>
        <w:t>read_config</w:t>
      </w:r>
      <w:proofErr w:type="spellEnd"/>
      <w:r w:rsidR="00C7207C">
        <w:rPr>
          <w:rFonts w:ascii="Courier New" w:hAnsi="Courier New" w:cs="Courier New"/>
        </w:rPr>
        <w:t>)</w:t>
      </w:r>
    </w:p>
    <w:p w:rsidR="00166185" w:rsidDel="00BE4729" w:rsidRDefault="00166185" w:rsidP="00F121FD">
      <w:pPr>
        <w:pStyle w:val="ListBullet"/>
        <w:ind w:left="0"/>
        <w:rPr>
          <w:del w:id="532" w:author="Pranav Mehndiratta" w:date="2014-03-09T04:05:00Z"/>
        </w:rPr>
        <w:pPrChange w:id="533" w:author="Pranav Mehndiratta" w:date="2014-03-09T23:05:00Z">
          <w:pPr>
            <w:pStyle w:val="ListBullet"/>
          </w:pPr>
        </w:pPrChange>
      </w:pPr>
      <w:del w:id="534" w:author="Pranav Mehndiratta" w:date="2014-03-09T04:05:00Z">
        <w:r w:rsidDel="00BE4729">
          <w:delText>Secondary</w:delText>
        </w:r>
      </w:del>
    </w:p>
    <w:p w:rsidR="00166185" w:rsidRDefault="00166185" w:rsidP="00F121FD">
      <w:pPr>
        <w:pStyle w:val="ListBullet"/>
        <w:pPrChange w:id="535" w:author="Pranav Mehndiratta" w:date="2014-03-09T23:05:00Z">
          <w:pPr>
            <w:pStyle w:val="ListBullet"/>
            <w:ind w:left="720"/>
          </w:pPr>
        </w:pPrChange>
      </w:pPr>
      <w:r>
        <w:t xml:space="preserve">Reduce amount of paper work that needs taking care of </w:t>
      </w:r>
    </w:p>
    <w:p w:rsidR="00166185" w:rsidRDefault="00D90B31" w:rsidP="00F121FD">
      <w:pPr>
        <w:pStyle w:val="ListBullet"/>
        <w:pPrChange w:id="536" w:author="Pranav Mehndiratta" w:date="2014-03-09T23:05:00Z">
          <w:pPr>
            <w:pStyle w:val="ListBullet"/>
            <w:ind w:left="720"/>
          </w:pPr>
        </w:pPrChange>
      </w:pPr>
      <w:r>
        <w:t>Log all client-server interactions in time-logged files</w:t>
      </w:r>
    </w:p>
    <w:p w:rsidR="00166185" w:rsidDel="00BE4729" w:rsidRDefault="00166185" w:rsidP="00A40A9D">
      <w:pPr>
        <w:pStyle w:val="ListBullet"/>
        <w:ind w:left="720"/>
        <w:rPr>
          <w:del w:id="537" w:author="Pranav Mehndiratta" w:date="2014-03-09T04:05:00Z"/>
        </w:rPr>
      </w:pPr>
      <w:del w:id="538" w:author="Pranav Mehndiratta" w:date="2014-03-09T04:05:00Z">
        <w:r w:rsidDel="00BE4729">
          <w:delText>Keep track of utility usage: hydro, water and heat</w:delText>
        </w:r>
      </w:del>
    </w:p>
    <w:p w:rsidR="00166185" w:rsidRPr="004D2471" w:rsidDel="00BE4729" w:rsidRDefault="00166185" w:rsidP="00F121FD">
      <w:pPr>
        <w:pStyle w:val="ListBullet"/>
        <w:ind w:left="720"/>
        <w:rPr>
          <w:del w:id="539" w:author="Pranav Mehndiratta" w:date="2014-03-09T04:05:00Z"/>
        </w:rPr>
        <w:pPrChange w:id="540" w:author="Pranav Mehndiratta" w:date="2014-03-09T23:05:00Z">
          <w:pPr>
            <w:pStyle w:val="ListBullet"/>
            <w:ind w:left="720"/>
          </w:pPr>
        </w:pPrChange>
      </w:pPr>
      <w:del w:id="541" w:author="Pranav Mehndiratta" w:date="2014-03-09T04:05:00Z">
        <w:r w:rsidDel="00BE4729">
          <w:delText>Save paper: benefit the environment</w:delText>
        </w:r>
      </w:del>
    </w:p>
    <w:p w:rsidR="00502667" w:rsidRDefault="00166185" w:rsidP="00F121FD">
      <w:pPr>
        <w:pStyle w:val="Heading2"/>
        <w:spacing w:line="288" w:lineRule="auto"/>
        <w:rPr>
          <w:ins w:id="542" w:author="Pranav Mehndiratta" w:date="2014-03-09T15:36:00Z"/>
        </w:rPr>
        <w:pPrChange w:id="543" w:author="Pranav Mehndiratta" w:date="2014-03-09T23:05:00Z">
          <w:pPr>
            <w:pStyle w:val="Heading2"/>
          </w:pPr>
        </w:pPrChange>
      </w:pPr>
      <w:bookmarkStart w:id="544" w:name="_Toc379645867"/>
      <w:bookmarkStart w:id="545" w:name="_Toc382168595"/>
      <w:r>
        <w:t>Objectives</w:t>
      </w:r>
      <w:bookmarkEnd w:id="544"/>
      <w:bookmarkEnd w:id="545"/>
    </w:p>
    <w:p w:rsidR="00FD12D1" w:rsidRPr="002A118D" w:rsidRDefault="00FD12D1" w:rsidP="00F121FD">
      <w:pPr>
        <w:pPrChange w:id="546" w:author="Pranav Mehndiratta" w:date="2014-03-09T23:05:00Z">
          <w:pPr>
            <w:pStyle w:val="Heading2"/>
          </w:pPr>
        </w:pPrChange>
      </w:pPr>
      <w:ins w:id="547" w:author="Pranav Mehndiratta" w:date="2014-03-09T15:36:00Z">
        <w:r w:rsidRPr="00FD12D1">
          <w:t>These are the goals that the functionalities should aim to fulfil and satisfy client requirements.</w:t>
        </w:r>
      </w:ins>
    </w:p>
    <w:p w:rsidR="00A6248B" w:rsidRDefault="00A6248B" w:rsidP="00F121FD">
      <w:pPr>
        <w:pStyle w:val="ListBullet"/>
        <w:pPrChange w:id="548" w:author="Pranav Mehndiratta" w:date="2014-03-09T23:05:00Z">
          <w:pPr>
            <w:pStyle w:val="ListBullet"/>
          </w:pPr>
        </w:pPrChange>
      </w:pPr>
      <w:r>
        <w:t>Implement the shell and protocol to allow client to communicate with the storage server</w:t>
      </w:r>
    </w:p>
    <w:p w:rsidR="00A6248B" w:rsidDel="00BE4729" w:rsidRDefault="00A6248B" w:rsidP="00F121FD">
      <w:pPr>
        <w:pStyle w:val="ListBullet"/>
        <w:rPr>
          <w:del w:id="549" w:author="Pranav Mehndiratta" w:date="2014-03-09T04:06:00Z"/>
        </w:rPr>
        <w:pPrChange w:id="550" w:author="Pranav Mehndiratta" w:date="2014-03-09T23:05:00Z">
          <w:pPr>
            <w:pStyle w:val="ListBullet"/>
          </w:pPr>
        </w:pPrChange>
      </w:pPr>
      <w:del w:id="551" w:author="Pranav Mehndiratta" w:date="2014-03-09T04:06:00Z">
        <w:r w:rsidDel="00BE4729">
          <w:delText>Allow client to store data: using the set command</w:delText>
        </w:r>
      </w:del>
    </w:p>
    <w:p w:rsidR="00A6248B" w:rsidDel="00BE4729" w:rsidRDefault="00A6248B" w:rsidP="00F121FD">
      <w:pPr>
        <w:pStyle w:val="ListBullet"/>
        <w:rPr>
          <w:del w:id="552" w:author="Pranav Mehndiratta" w:date="2014-03-09T04:06:00Z"/>
        </w:rPr>
        <w:pPrChange w:id="553" w:author="Pranav Mehndiratta" w:date="2014-03-09T23:05:00Z">
          <w:pPr>
            <w:pStyle w:val="ListBullet"/>
          </w:pPr>
        </w:pPrChange>
      </w:pPr>
      <w:del w:id="554" w:author="Pranav Mehndiratta" w:date="2014-03-09T04:06:00Z">
        <w:r w:rsidDel="00BE4729">
          <w:delText>Allow client to retrieve data: using the get command</w:delText>
        </w:r>
      </w:del>
    </w:p>
    <w:p w:rsidR="0037417D" w:rsidRDefault="0037417D" w:rsidP="00F121FD">
      <w:pPr>
        <w:pStyle w:val="ListBullet"/>
        <w:pPrChange w:id="555" w:author="Pranav Mehndiratta" w:date="2014-03-09T23:05:00Z">
          <w:pPr>
            <w:pStyle w:val="ListBullet"/>
          </w:pPr>
        </w:pPrChange>
      </w:pPr>
      <w:r>
        <w:t>Implement a communication protocol between server and client</w:t>
      </w:r>
      <w:ins w:id="556" w:author="Pranav Mehndiratta" w:date="2014-03-09T04:06:00Z">
        <w:r w:rsidR="00BE4729">
          <w:t xml:space="preserve"> (send/receive through socket)</w:t>
        </w:r>
      </w:ins>
    </w:p>
    <w:p w:rsidR="00C7207C" w:rsidRDefault="00C7207C" w:rsidP="00F121FD">
      <w:pPr>
        <w:pStyle w:val="ListBullet"/>
        <w:pPrChange w:id="557" w:author="Pranav Mehndiratta" w:date="2014-03-09T23:05:00Z">
          <w:pPr>
            <w:pStyle w:val="ListBullet"/>
          </w:pPr>
        </w:pPrChange>
      </w:pPr>
      <w:r>
        <w:t>Ensure server doesn’t prematurely respond with success messages</w:t>
      </w:r>
    </w:p>
    <w:p w:rsidR="007840F9" w:rsidRPr="00C7207C" w:rsidRDefault="007840F9" w:rsidP="00F121FD">
      <w:pPr>
        <w:pStyle w:val="ListBullet"/>
        <w:pPrChange w:id="558" w:author="Pranav Mehndiratta" w:date="2014-03-09T23:05:00Z">
          <w:pPr>
            <w:pStyle w:val="ListBullet"/>
          </w:pPr>
        </w:pPrChange>
      </w:pPr>
      <w:r>
        <w:t>Manage tenant contact details and facilitate rapid access</w:t>
      </w:r>
      <w:ins w:id="559" w:author="Pranav Mehndiratta" w:date="2014-03-09T04:07:00Z">
        <w:r w:rsidR="00BE4729">
          <w:t xml:space="preserve"> (</w:t>
        </w:r>
      </w:ins>
      <w:ins w:id="560" w:author="Pranav Mehndiratta" w:date="2014-03-09T04:08:00Z">
        <w:r w:rsidR="00BE4729">
          <w:t>time needed to obtain data)</w:t>
        </w:r>
      </w:ins>
    </w:p>
    <w:p w:rsidR="007840F9" w:rsidRDefault="007840F9" w:rsidP="00F121FD">
      <w:pPr>
        <w:pStyle w:val="ListBullet"/>
        <w:pPrChange w:id="561" w:author="Pranav Mehndiratta" w:date="2014-03-09T23:05:00Z">
          <w:pPr>
            <w:pStyle w:val="ListBullet"/>
          </w:pPr>
        </w:pPrChange>
      </w:pPr>
      <w:r>
        <w:t>Possess an appropriate data structure for multiple record insertion in a hierarchical manner</w:t>
      </w:r>
      <w:ins w:id="562" w:author="Pranav Mehndiratta" w:date="2014-03-09T04:09:00Z">
        <w:r w:rsidR="00BE4729">
          <w:t xml:space="preserve"> (add/change data to the table is not complicated)</w:t>
        </w:r>
      </w:ins>
    </w:p>
    <w:p w:rsidR="007840F9" w:rsidRDefault="007840F9" w:rsidP="00F121FD">
      <w:pPr>
        <w:pStyle w:val="ListBullet"/>
        <w:pPrChange w:id="563" w:author="Pranav Mehndiratta" w:date="2014-03-09T23:05:00Z">
          <w:pPr>
            <w:pStyle w:val="ListBullet"/>
          </w:pPr>
        </w:pPrChange>
      </w:pPr>
      <w:r w:rsidRPr="00166185">
        <w:t>Provide means of effective communication among landlord, management and tenant using proper querying commands</w:t>
      </w:r>
      <w:ins w:id="564" w:author="Pranav Mehndiratta" w:date="2014-03-09T04:09:00Z">
        <w:r w:rsidR="00BE4729">
          <w:t xml:space="preserve"> </w:t>
        </w:r>
      </w:ins>
    </w:p>
    <w:p w:rsidR="00D90B31" w:rsidRPr="007840F9" w:rsidRDefault="00D90B31" w:rsidP="00F121FD">
      <w:pPr>
        <w:pStyle w:val="ListBullet"/>
        <w:pPrChange w:id="565" w:author="Pranav Mehndiratta" w:date="2014-03-09T23:05:00Z">
          <w:pPr>
            <w:pStyle w:val="ListBullet"/>
          </w:pPr>
        </w:pPrChange>
      </w:pPr>
      <w:r>
        <w:t>Facilitate debugging of client-server operations with proper error messages and logging history</w:t>
      </w:r>
      <w:ins w:id="566" w:author="Pranav Mehndiratta" w:date="2014-03-08T23:51:00Z">
        <w:r w:rsidR="00774C0B">
          <w:t xml:space="preserve"> (log all success/error codes to </w:t>
        </w:r>
      </w:ins>
      <w:proofErr w:type="spellStart"/>
      <w:ins w:id="567" w:author="Pranav Mehndiratta" w:date="2014-03-08T23:53:00Z">
        <w:r w:rsidR="00774C0B">
          <w:rPr>
            <w:rFonts w:ascii="Courier New" w:hAnsi="Courier New" w:cs="Courier New"/>
          </w:rPr>
          <w:t>stdout</w:t>
        </w:r>
        <w:proofErr w:type="spellEnd"/>
        <w:r w:rsidR="00774C0B">
          <w:t xml:space="preserve"> </w:t>
        </w:r>
      </w:ins>
      <w:ins w:id="568" w:author="Pranav Mehndiratta" w:date="2014-03-08T23:51:00Z">
        <w:r w:rsidR="00774C0B">
          <w:t>/file on client and server sides)</w:t>
        </w:r>
      </w:ins>
    </w:p>
    <w:p w:rsidR="009502CB" w:rsidRDefault="009502CB" w:rsidP="00F121FD">
      <w:pPr>
        <w:rPr>
          <w:ins w:id="569" w:author="Pranav Mehndiratta" w:date="2014-03-09T20:44:00Z"/>
          <w:rFonts w:eastAsiaTheme="majorEastAsia" w:cstheme="majorBidi"/>
          <w:caps/>
          <w:color w:val="577188" w:themeColor="accent1" w:themeShade="BF"/>
          <w:sz w:val="24"/>
          <w14:ligatures w14:val="standardContextual"/>
        </w:rPr>
        <w:pPrChange w:id="570" w:author="Pranav Mehndiratta" w:date="2014-03-09T23:05:00Z">
          <w:pPr/>
        </w:pPrChange>
      </w:pPr>
      <w:bookmarkStart w:id="571" w:name="_Toc379645868"/>
      <w:ins w:id="572" w:author="Pranav Mehndiratta" w:date="2014-03-09T20:44:00Z">
        <w:r>
          <w:br w:type="page"/>
        </w:r>
      </w:ins>
    </w:p>
    <w:p w:rsidR="00166185" w:rsidRDefault="00166185" w:rsidP="00F121FD">
      <w:pPr>
        <w:pStyle w:val="Heading2"/>
        <w:spacing w:line="288" w:lineRule="auto"/>
        <w:rPr>
          <w:ins w:id="573" w:author="Pranav Mehndiratta" w:date="2014-03-08T23:53:00Z"/>
        </w:rPr>
        <w:pPrChange w:id="574" w:author="Pranav Mehndiratta" w:date="2014-03-09T23:05:00Z">
          <w:pPr>
            <w:pStyle w:val="Heading2"/>
          </w:pPr>
        </w:pPrChange>
      </w:pPr>
      <w:bookmarkStart w:id="575" w:name="_Toc382168596"/>
      <w:r>
        <w:lastRenderedPageBreak/>
        <w:t>Constraints</w:t>
      </w:r>
      <w:bookmarkEnd w:id="571"/>
      <w:bookmarkEnd w:id="575"/>
    </w:p>
    <w:p w:rsidR="00774C0B" w:rsidRPr="00AE0B24" w:rsidRDefault="00774C0B" w:rsidP="00F121FD">
      <w:pPr>
        <w:pPrChange w:id="576" w:author="Pranav Mehndiratta" w:date="2014-03-09T23:05:00Z">
          <w:pPr>
            <w:pStyle w:val="Heading2"/>
          </w:pPr>
        </w:pPrChange>
      </w:pPr>
      <w:ins w:id="577" w:author="Pranav Mehndiratta" w:date="2014-03-08T23:53:00Z">
        <w:r w:rsidRPr="00774C0B">
          <w:t>The following constraints must be met by the storage server as they are required by both the client and the programmers of the client-server.</w:t>
        </w:r>
      </w:ins>
    </w:p>
    <w:p w:rsidR="00F60CE5" w:rsidRPr="00F60CE5" w:rsidRDefault="00A6248B" w:rsidP="00F121FD">
      <w:pPr>
        <w:pStyle w:val="ListBullet"/>
        <w:pPrChange w:id="578" w:author="Pranav Mehndiratta" w:date="2014-03-09T23:05:00Z">
          <w:pPr>
            <w:pStyle w:val="ListBullet"/>
          </w:pPr>
        </w:pPrChange>
      </w:pPr>
      <w:r>
        <w:t>Client-based</w:t>
      </w:r>
    </w:p>
    <w:p w:rsidR="00166185" w:rsidRPr="00166185" w:rsidRDefault="00166185" w:rsidP="00F121FD">
      <w:pPr>
        <w:pStyle w:val="ListBullet"/>
        <w:ind w:left="720"/>
        <w:pPrChange w:id="579" w:author="Pranav Mehndiratta" w:date="2014-03-09T23:05:00Z">
          <w:pPr>
            <w:pStyle w:val="ListBullet"/>
            <w:ind w:left="720"/>
          </w:pPr>
        </w:pPrChange>
      </w:pPr>
      <w:r w:rsidRPr="00166185">
        <w:t xml:space="preserve">Shall </w:t>
      </w:r>
      <w:r>
        <w:t xml:space="preserve">not use any personal details without tenant’s permission </w:t>
      </w:r>
    </w:p>
    <w:p w:rsidR="00166185" w:rsidRPr="00166185" w:rsidRDefault="00166185" w:rsidP="00F121FD">
      <w:pPr>
        <w:pStyle w:val="ListBullet"/>
        <w:ind w:left="720"/>
        <w:pPrChange w:id="580" w:author="Pranav Mehndiratta" w:date="2014-03-09T23:05:00Z">
          <w:pPr>
            <w:pStyle w:val="ListBullet"/>
            <w:ind w:left="720"/>
          </w:pPr>
        </w:pPrChange>
      </w:pPr>
      <w:r>
        <w:t>Server shall have enough memory to store the entire building’s details</w:t>
      </w:r>
    </w:p>
    <w:p w:rsidR="00166185" w:rsidDel="00FF772F" w:rsidRDefault="00166185" w:rsidP="00F121FD">
      <w:pPr>
        <w:pStyle w:val="ListBullet"/>
        <w:ind w:left="720"/>
        <w:rPr>
          <w:del w:id="581" w:author="Pranav Mehndiratta" w:date="2014-03-08T23:56:00Z"/>
        </w:rPr>
        <w:pPrChange w:id="582" w:author="Pranav Mehndiratta" w:date="2014-03-09T23:05:00Z">
          <w:pPr>
            <w:pStyle w:val="ListBullet"/>
            <w:ind w:left="720"/>
          </w:pPr>
        </w:pPrChange>
      </w:pPr>
      <w:r>
        <w:t>Access shall be restricted to building personnel</w:t>
      </w:r>
    </w:p>
    <w:p w:rsidR="003027A1" w:rsidRPr="00F60CE5" w:rsidRDefault="003027A1" w:rsidP="00F121FD">
      <w:pPr>
        <w:pStyle w:val="ListBullet"/>
        <w:ind w:left="720"/>
        <w:pPrChange w:id="583" w:author="Pranav Mehndiratta" w:date="2014-03-09T23:05:00Z">
          <w:pPr>
            <w:pStyle w:val="ListBullet"/>
            <w:numPr>
              <w:numId w:val="0"/>
            </w:numPr>
            <w:ind w:left="720" w:firstLine="0"/>
          </w:pPr>
        </w:pPrChange>
      </w:pPr>
    </w:p>
    <w:p w:rsidR="00F60CE5" w:rsidRPr="00A6248B" w:rsidRDefault="00A6248B" w:rsidP="00A40A9D">
      <w:pPr>
        <w:pStyle w:val="ListBullet"/>
      </w:pPr>
      <w:r>
        <w:t>Technical-based</w:t>
      </w:r>
    </w:p>
    <w:p w:rsidR="00A6248B" w:rsidRDefault="00A6248B" w:rsidP="00F121FD">
      <w:pPr>
        <w:pStyle w:val="ListBullet"/>
        <w:ind w:left="720"/>
        <w:pPrChange w:id="584" w:author="Pranav Mehndiratta" w:date="2014-03-09T23:05:00Z">
          <w:pPr>
            <w:pStyle w:val="ListBullet"/>
            <w:ind w:left="720"/>
          </w:pPr>
        </w:pPrChange>
      </w:pPr>
      <w:r>
        <w:t>Code must be written in C</w:t>
      </w:r>
      <w:customXmlInsRangeStart w:id="585" w:author="Pranav Mehndiratta" w:date="2014-03-08T23:56:00Z"/>
      <w:sdt>
        <w:sdtPr>
          <w:id w:val="1987972132"/>
          <w:citation/>
        </w:sdtPr>
        <w:sdtContent>
          <w:customXmlInsRangeEnd w:id="585"/>
          <w:ins w:id="586" w:author="Pranav Mehndiratta" w:date="2014-03-08T23:56:00Z">
            <w:r w:rsidR="00774C0B">
              <w:fldChar w:fldCharType="begin"/>
            </w:r>
            <w:r w:rsidR="00774C0B">
              <w:instrText xml:space="preserve"> CITATION ECE14 \l 1033 </w:instrText>
            </w:r>
          </w:ins>
          <w:r w:rsidR="00774C0B">
            <w:fldChar w:fldCharType="separate"/>
          </w:r>
          <w:r w:rsidR="008C3D92">
            <w:rPr>
              <w:noProof/>
            </w:rPr>
            <w:t xml:space="preserve"> </w:t>
          </w:r>
          <w:r w:rsidR="008C3D92" w:rsidRPr="008C3D92">
            <w:rPr>
              <w:noProof/>
            </w:rPr>
            <w:t>[5]</w:t>
          </w:r>
          <w:ins w:id="587" w:author="Pranav Mehndiratta" w:date="2014-03-08T23:56:00Z">
            <w:r w:rsidR="00774C0B">
              <w:fldChar w:fldCharType="end"/>
            </w:r>
          </w:ins>
          <w:customXmlInsRangeStart w:id="588" w:author="Pranav Mehndiratta" w:date="2014-03-08T23:56:00Z"/>
        </w:sdtContent>
      </w:sdt>
      <w:customXmlInsRangeEnd w:id="588"/>
    </w:p>
    <w:p w:rsidR="003027A1" w:rsidRPr="00A6248B" w:rsidRDefault="006B3714" w:rsidP="00F121FD">
      <w:pPr>
        <w:pStyle w:val="ListBullet"/>
        <w:ind w:left="720"/>
        <w:pPrChange w:id="589" w:author="Pranav Mehndiratta" w:date="2014-03-09T23:05:00Z">
          <w:pPr>
            <w:pStyle w:val="ListBullet"/>
            <w:ind w:left="720"/>
          </w:pPr>
        </w:pPrChange>
      </w:pPr>
      <w:r>
        <w:t>Client interface file ‘</w:t>
      </w:r>
      <w:proofErr w:type="spellStart"/>
      <w:r w:rsidR="003027A1" w:rsidRPr="003027A1">
        <w:t>storage.h</w:t>
      </w:r>
      <w:proofErr w:type="spellEnd"/>
      <w:r w:rsidR="003027A1" w:rsidRPr="003027A1">
        <w:t>’</w:t>
      </w:r>
      <w:r w:rsidR="003027A1">
        <w:t xml:space="preserve"> shall</w:t>
      </w:r>
      <w:r w:rsidR="003027A1" w:rsidRPr="003027A1">
        <w:t xml:space="preserve"> not be changed</w:t>
      </w:r>
      <w:customXmlInsRangeStart w:id="590" w:author="Pranav Mehndiratta" w:date="2014-03-08T23:56:00Z"/>
      <w:sdt>
        <w:sdtPr>
          <w:id w:val="-749888573"/>
          <w:citation/>
        </w:sdtPr>
        <w:sdtContent>
          <w:customXmlInsRangeEnd w:id="590"/>
          <w:ins w:id="591" w:author="Pranav Mehndiratta" w:date="2014-03-08T23:56:00Z">
            <w:r w:rsidR="00774C0B">
              <w:fldChar w:fldCharType="begin"/>
            </w:r>
            <w:r w:rsidR="00774C0B">
              <w:instrText xml:space="preserve"> CITATION ECE14 \l 1033 </w:instrText>
            </w:r>
          </w:ins>
          <w:r w:rsidR="00774C0B">
            <w:fldChar w:fldCharType="separate"/>
          </w:r>
          <w:r w:rsidR="008C3D92">
            <w:rPr>
              <w:noProof/>
            </w:rPr>
            <w:t xml:space="preserve"> </w:t>
          </w:r>
          <w:r w:rsidR="008C3D92" w:rsidRPr="008C3D92">
            <w:rPr>
              <w:noProof/>
            </w:rPr>
            <w:t>[5]</w:t>
          </w:r>
          <w:ins w:id="592" w:author="Pranav Mehndiratta" w:date="2014-03-08T23:56:00Z">
            <w:r w:rsidR="00774C0B">
              <w:fldChar w:fldCharType="end"/>
            </w:r>
          </w:ins>
          <w:customXmlInsRangeStart w:id="593" w:author="Pranav Mehndiratta" w:date="2014-03-08T23:56:00Z"/>
        </w:sdtContent>
      </w:sdt>
      <w:customXmlInsRangeEnd w:id="593"/>
    </w:p>
    <w:p w:rsidR="00DA7E52" w:rsidRDefault="00DA7E52" w:rsidP="00F121FD">
      <w:pPr>
        <w:pStyle w:val="ListBullet"/>
        <w:ind w:left="720"/>
        <w:pPrChange w:id="594" w:author="Pranav Mehndiratta" w:date="2014-03-09T23:05:00Z">
          <w:pPr>
            <w:pStyle w:val="ListBullet"/>
            <w:ind w:left="720"/>
          </w:pPr>
        </w:pPrChange>
      </w:pPr>
      <w:r w:rsidRPr="00DA7E52">
        <w:t xml:space="preserve">Server </w:t>
      </w:r>
      <w:r w:rsidR="000C297E">
        <w:t>shall</w:t>
      </w:r>
      <w:r w:rsidRPr="00DA7E52">
        <w:t xml:space="preserve"> respond </w:t>
      </w:r>
      <w:r w:rsidR="000C297E">
        <w:t>to</w:t>
      </w:r>
      <w:r w:rsidRPr="00DA7E52">
        <w:t xml:space="preserve"> client</w:t>
      </w:r>
      <w:r w:rsidR="000C297E">
        <w:t xml:space="preserve"> reque</w:t>
      </w:r>
      <w:r w:rsidRPr="00DA7E52">
        <w:t>s</w:t>
      </w:r>
      <w:r w:rsidR="000C297E">
        <w:t>ts</w:t>
      </w:r>
      <w:r w:rsidRPr="00DA7E52">
        <w:t xml:space="preserve"> running on s</w:t>
      </w:r>
      <w:r w:rsidR="000C297E">
        <w:t>eparate machines</w:t>
      </w:r>
    </w:p>
    <w:p w:rsidR="000C297E" w:rsidRDefault="000C297E" w:rsidP="00F121FD">
      <w:pPr>
        <w:pStyle w:val="ListBullet"/>
        <w:ind w:left="720"/>
        <w:pPrChange w:id="595" w:author="Pranav Mehndiratta" w:date="2014-03-09T23:05:00Z">
          <w:pPr>
            <w:pStyle w:val="ListBullet"/>
            <w:ind w:left="720"/>
          </w:pPr>
        </w:pPrChange>
      </w:pPr>
      <w:r>
        <w:t xml:space="preserve">Server shall </w:t>
      </w:r>
      <w:r w:rsidR="00C66E38">
        <w:t xml:space="preserve">only </w:t>
      </w:r>
      <w:r>
        <w:t>accept configuration files of given format (Appendix A)</w:t>
      </w:r>
    </w:p>
    <w:p w:rsidR="003027A1" w:rsidRPr="00DA7E52" w:rsidDel="00FF772F" w:rsidRDefault="003027A1" w:rsidP="00F121FD">
      <w:pPr>
        <w:pStyle w:val="ListBullet"/>
        <w:ind w:left="720"/>
        <w:rPr>
          <w:del w:id="596" w:author="Pranav Mehndiratta" w:date="2014-03-08T23:56:00Z"/>
        </w:rPr>
        <w:pPrChange w:id="597" w:author="Pranav Mehndiratta" w:date="2014-03-09T23:05:00Z">
          <w:pPr>
            <w:pStyle w:val="ListBullet"/>
            <w:ind w:left="720"/>
          </w:pPr>
        </w:pPrChange>
      </w:pPr>
      <w:r>
        <w:t>Client-server communication is governed by Transmission Control Protocol (TCP)</w:t>
      </w:r>
      <w:sdt>
        <w:sdtPr>
          <w:id w:val="-593549218"/>
          <w:citation/>
        </w:sdtPr>
        <w:sdtContent>
          <w:r w:rsidR="007D1B59">
            <w:fldChar w:fldCharType="begin"/>
          </w:r>
          <w:r w:rsidR="007D1B59">
            <w:rPr>
              <w:lang w:val="en-CA"/>
            </w:rPr>
            <w:instrText xml:space="preserve"> CITATION RFC12 \l 4105 </w:instrText>
          </w:r>
          <w:r w:rsidR="007D1B59">
            <w:fldChar w:fldCharType="separate"/>
          </w:r>
          <w:r w:rsidR="008C3D92">
            <w:rPr>
              <w:noProof/>
              <w:lang w:val="en-CA"/>
            </w:rPr>
            <w:t xml:space="preserve"> </w:t>
          </w:r>
          <w:r w:rsidR="008C3D92" w:rsidRPr="008C3D92">
            <w:rPr>
              <w:noProof/>
              <w:lang w:val="en-CA"/>
            </w:rPr>
            <w:t>[6]</w:t>
          </w:r>
          <w:r w:rsidR="007D1B59">
            <w:fldChar w:fldCharType="end"/>
          </w:r>
        </w:sdtContent>
      </w:sdt>
      <w:r>
        <w:t xml:space="preserve"> </w:t>
      </w:r>
    </w:p>
    <w:p w:rsidR="00DA7E52" w:rsidRPr="00A6248B" w:rsidRDefault="00DA7E52" w:rsidP="00F121FD">
      <w:pPr>
        <w:pStyle w:val="ListBullet"/>
        <w:ind w:left="720"/>
        <w:pPrChange w:id="598" w:author="Pranav Mehndiratta" w:date="2014-03-09T23:05:00Z">
          <w:pPr>
            <w:pStyle w:val="ListBullet"/>
            <w:numPr>
              <w:numId w:val="0"/>
            </w:numPr>
            <w:ind w:left="720" w:firstLine="0"/>
          </w:pPr>
        </w:pPrChange>
      </w:pPr>
    </w:p>
    <w:p w:rsidR="00166185" w:rsidRDefault="00166185" w:rsidP="00F121FD">
      <w:pPr>
        <w:pStyle w:val="Heading2"/>
        <w:spacing w:line="288" w:lineRule="auto"/>
        <w:rPr>
          <w:ins w:id="599" w:author="Pranav Mehndiratta" w:date="2014-03-08T23:56:00Z"/>
        </w:rPr>
        <w:pPrChange w:id="600" w:author="Pranav Mehndiratta" w:date="2014-03-09T23:05:00Z">
          <w:pPr>
            <w:pStyle w:val="Heading2"/>
          </w:pPr>
        </w:pPrChange>
      </w:pPr>
      <w:bookmarkStart w:id="601" w:name="_Toc379645869"/>
      <w:bookmarkStart w:id="602" w:name="_Toc382168597"/>
      <w:r>
        <w:t>Criteria</w:t>
      </w:r>
      <w:bookmarkEnd w:id="601"/>
      <w:bookmarkEnd w:id="602"/>
    </w:p>
    <w:p w:rsidR="00FF772F" w:rsidRPr="00AE0B24" w:rsidRDefault="00FF772F" w:rsidP="00F121FD">
      <w:pPr>
        <w:pPrChange w:id="603" w:author="Pranav Mehndiratta" w:date="2014-03-09T23:05:00Z">
          <w:pPr>
            <w:pStyle w:val="Heading2"/>
          </w:pPr>
        </w:pPrChange>
      </w:pPr>
      <w:ins w:id="604" w:author="Pranav Mehndiratta" w:date="2014-03-08T23:57:00Z">
        <w:r w:rsidRPr="00FF772F">
          <w:t>To successfully meet the above outlined objectives, the designer may use these metrics to evaluate the storage server.</w:t>
        </w:r>
      </w:ins>
    </w:p>
    <w:p w:rsidR="00166185" w:rsidRPr="00166185" w:rsidRDefault="00166185" w:rsidP="00F121FD">
      <w:pPr>
        <w:pStyle w:val="ListBullet"/>
        <w:pPrChange w:id="605" w:author="Pranav Mehndiratta" w:date="2014-03-09T23:05:00Z">
          <w:pPr>
            <w:pStyle w:val="ListBullet"/>
          </w:pPr>
        </w:pPrChange>
      </w:pPr>
      <w:r w:rsidRPr="00745C39">
        <w:t xml:space="preserve">Performance of database in sending and receiving data </w:t>
      </w:r>
      <w:r w:rsidR="00745C39">
        <w:t>(</w:t>
      </w:r>
      <w:r w:rsidRPr="00745C39">
        <w:t>Metric: time needed to store and access records</w:t>
      </w:r>
      <w:r w:rsidR="00745C39">
        <w:t>)</w:t>
      </w:r>
    </w:p>
    <w:p w:rsidR="00166185" w:rsidRPr="00166185" w:rsidRDefault="00166185" w:rsidP="00F121FD">
      <w:pPr>
        <w:pStyle w:val="ListBullet"/>
        <w:pPrChange w:id="606" w:author="Pranav Mehndiratta" w:date="2014-03-09T23:05:00Z">
          <w:pPr>
            <w:pStyle w:val="ListBullet"/>
          </w:pPr>
        </w:pPrChange>
      </w:pPr>
      <w:r w:rsidRPr="00745C39">
        <w:t>Reliability of stored data</w:t>
      </w:r>
      <w:r w:rsidR="00745C39">
        <w:t xml:space="preserve"> (</w:t>
      </w:r>
      <w:r w:rsidRPr="00745C39">
        <w:t xml:space="preserve">Metric: </w:t>
      </w:r>
      <w:r w:rsidR="003023D0">
        <w:t>d</w:t>
      </w:r>
      <w:r w:rsidRPr="00745C39">
        <w:t>ata consistency following modification of records</w:t>
      </w:r>
      <w:r w:rsidR="00745C39">
        <w:t>)</w:t>
      </w:r>
    </w:p>
    <w:p w:rsidR="00166185" w:rsidRPr="00166185" w:rsidRDefault="00C449C1" w:rsidP="00F121FD">
      <w:pPr>
        <w:pStyle w:val="ListBullet"/>
        <w:pPrChange w:id="607" w:author="Pranav Mehndiratta" w:date="2014-03-09T23:05:00Z">
          <w:pPr>
            <w:pStyle w:val="ListBullet"/>
          </w:pPr>
        </w:pPrChange>
      </w:pPr>
      <w:r>
        <w:t>Intuitiveness</w:t>
      </w:r>
      <w:r w:rsidR="00166185">
        <w:t xml:space="preserve"> of </w:t>
      </w:r>
      <w:r w:rsidR="00745C39">
        <w:t>client-server interface (Metric: time and support required to teach usage of new software)</w:t>
      </w:r>
    </w:p>
    <w:p w:rsidR="00502667" w:rsidRPr="004D2471" w:rsidRDefault="00502667">
      <w:pPr>
        <w:spacing w:line="240" w:lineRule="auto"/>
        <w:pPrChange w:id="608" w:author="Pranav Mehndiratta" w:date="2014-03-09T19:56:00Z">
          <w:pPr/>
        </w:pPrChange>
      </w:pPr>
    </w:p>
    <w:p w:rsidR="00502667" w:rsidRPr="004D2471" w:rsidRDefault="00CC6759">
      <w:pPr>
        <w:pStyle w:val="Heading1"/>
      </w:pPr>
      <w:bookmarkStart w:id="609" w:name="_Toc382168598"/>
      <w:r w:rsidRPr="004D2471">
        <w:lastRenderedPageBreak/>
        <w:t>Design Decisions</w:t>
      </w:r>
      <w:bookmarkEnd w:id="609"/>
    </w:p>
    <w:p w:rsidR="00CC453A" w:rsidRDefault="00CC453A">
      <w:pPr>
        <w:pStyle w:val="Heading2"/>
        <w:spacing w:after="0"/>
        <w:rPr>
          <w:ins w:id="610" w:author="Pranav Mehndiratta" w:date="2014-03-09T10:58:00Z"/>
          <w:lang w:val="en-IN"/>
        </w:rPr>
        <w:pPrChange w:id="611" w:author="Pranav Mehndiratta" w:date="2014-03-09T19:56:00Z">
          <w:pPr/>
        </w:pPrChange>
      </w:pPr>
      <w:bookmarkStart w:id="612" w:name="_Toc382168599"/>
      <w:ins w:id="613" w:author="Pranav Mehndiratta" w:date="2014-03-09T10:59:00Z">
        <w:r>
          <w:rPr>
            <w:lang w:val="en-IN"/>
          </w:rPr>
          <w:t>Data Structure</w:t>
        </w:r>
      </w:ins>
      <w:bookmarkEnd w:id="612"/>
    </w:p>
    <w:p w:rsidR="00755602" w:rsidRDefault="003A35E6">
      <w:pPr>
        <w:spacing w:line="240" w:lineRule="auto"/>
        <w:rPr>
          <w:ins w:id="614" w:author="Pranav Mehndiratta" w:date="2014-03-09T10:49:00Z"/>
          <w:rFonts w:cs="Courier New"/>
          <w:lang w:val="en-IN"/>
        </w:rPr>
        <w:pPrChange w:id="615" w:author="Pranav Mehndiratta" w:date="2014-03-09T19:56:00Z">
          <w:pPr/>
        </w:pPrChange>
      </w:pPr>
      <w:ins w:id="616" w:author="Pranav Mehndiratta" w:date="2014-03-09T10:44:00Z">
        <w:r w:rsidRPr="003A35E6">
          <w:rPr>
            <w:rFonts w:cs="Courier New"/>
            <w:lang w:val="en-IN"/>
          </w:rPr>
          <w:t>To allow the client to access each resident record efficiently and also maintain consistency on the server side, the data structure must be robust and allow for quick insertion/deletion/searching of records. Various data structures are available to be used for these purposes such as arrays, linked lists, trees, and hash tables.</w:t>
        </w:r>
        <w:r w:rsidR="00755602">
          <w:rPr>
            <w:rFonts w:cs="Courier New"/>
            <w:lang w:val="en-IN"/>
          </w:rPr>
          <w:t xml:space="preserve"> A full comparison is shown in Table 1</w:t>
        </w:r>
        <w:r w:rsidRPr="003A35E6">
          <w:rPr>
            <w:rFonts w:cs="Courier New"/>
            <w:lang w:val="en-IN"/>
          </w:rPr>
          <w:t xml:space="preserve"> based on order of time complexity. This complexity increases with the number of data records stored</w:t>
        </w:r>
      </w:ins>
      <w:customXmlInsRangeStart w:id="617" w:author="Pranav Mehndiratta" w:date="2014-03-09T10:53:00Z"/>
      <w:sdt>
        <w:sdtPr>
          <w:rPr>
            <w:rFonts w:cs="Courier New"/>
            <w:lang w:val="en-IN"/>
          </w:rPr>
          <w:id w:val="-920404499"/>
          <w:citation/>
        </w:sdtPr>
        <w:sdtContent>
          <w:customXmlInsRangeEnd w:id="617"/>
          <w:ins w:id="618" w:author="Pranav Mehndiratta" w:date="2014-03-09T10:53:00Z">
            <w:r w:rsidR="00755602">
              <w:rPr>
                <w:rFonts w:cs="Courier New"/>
                <w:lang w:val="en-IN"/>
              </w:rPr>
              <w:fldChar w:fldCharType="begin"/>
            </w:r>
            <w:r w:rsidR="00755602">
              <w:rPr>
                <w:rFonts w:cs="Courier New"/>
              </w:rPr>
              <w:instrText xml:space="preserve"> CITATION Tho09 \l 1033 </w:instrText>
            </w:r>
          </w:ins>
          <w:r w:rsidR="00755602">
            <w:rPr>
              <w:rFonts w:cs="Courier New"/>
              <w:lang w:val="en-IN"/>
            </w:rPr>
            <w:fldChar w:fldCharType="separate"/>
          </w:r>
          <w:r w:rsidR="008C3D92">
            <w:rPr>
              <w:rFonts w:cs="Courier New"/>
              <w:noProof/>
            </w:rPr>
            <w:t xml:space="preserve"> </w:t>
          </w:r>
          <w:r w:rsidR="008C3D92" w:rsidRPr="008C3D92">
            <w:rPr>
              <w:rFonts w:cs="Courier New"/>
              <w:noProof/>
            </w:rPr>
            <w:t>[7]</w:t>
          </w:r>
          <w:ins w:id="619" w:author="Pranav Mehndiratta" w:date="2014-03-09T10:53:00Z">
            <w:r w:rsidR="00755602">
              <w:rPr>
                <w:rFonts w:cs="Courier New"/>
                <w:lang w:val="en-IN"/>
              </w:rPr>
              <w:fldChar w:fldCharType="end"/>
            </w:r>
          </w:ins>
          <w:customXmlInsRangeStart w:id="620" w:author="Pranav Mehndiratta" w:date="2014-03-09T10:53:00Z"/>
        </w:sdtContent>
      </w:sdt>
      <w:customXmlInsRangeEnd w:id="620"/>
      <w:ins w:id="621" w:author="Pranav Mehndiratta" w:date="2014-03-09T10:44:00Z">
        <w:r w:rsidRPr="003A35E6">
          <w:rPr>
            <w:rFonts w:cs="Courier New"/>
            <w:lang w:val="en-IN"/>
          </w:rPr>
          <w:t>, thus enforcing a limit on the number of residents the user can store in the system.</w:t>
        </w:r>
      </w:ins>
      <w:ins w:id="622" w:author="Pranav Mehndiratta" w:date="2014-03-09T10:45:00Z">
        <w:r w:rsidR="00755602">
          <w:rPr>
            <w:rFonts w:cs="Courier New"/>
            <w:lang w:val="en-IN"/>
          </w:rPr>
          <w:t xml:space="preserve"> Hence, having a lower order of complexity allows for more data</w:t>
        </w:r>
      </w:ins>
      <w:ins w:id="623" w:author="Pranav Mehndiratta" w:date="2014-03-09T10:46:00Z">
        <w:r w:rsidR="00755602">
          <w:rPr>
            <w:rFonts w:cs="Courier New"/>
            <w:lang w:val="en-IN"/>
          </w:rPr>
          <w:t xml:space="preserve"> capable of being stored.</w:t>
        </w:r>
      </w:ins>
      <w:ins w:id="624" w:author="Pranav Mehndiratta" w:date="2014-03-09T10:47:00Z">
        <w:r w:rsidR="00755602">
          <w:rPr>
            <w:rFonts w:cs="Courier New"/>
            <w:lang w:val="en-IN"/>
          </w:rPr>
          <w:t xml:space="preserve"> Table 2 shows the various advantages and disadvantages of different data structures.</w:t>
        </w:r>
      </w:ins>
      <w:ins w:id="625" w:author="Pranav Mehndiratta" w:date="2014-03-09T10:44:00Z">
        <w:r w:rsidRPr="003A35E6">
          <w:rPr>
            <w:rFonts w:cs="Courier New"/>
            <w:lang w:val="en-IN"/>
          </w:rPr>
          <w:t xml:space="preserve"> Since speed is a major factor to the management</w:t>
        </w:r>
      </w:ins>
      <w:customXmlInsRangeStart w:id="626" w:author="Pranav Mehndiratta" w:date="2014-03-09T10:47:00Z"/>
      <w:sdt>
        <w:sdtPr>
          <w:rPr>
            <w:rFonts w:cs="Courier New"/>
            <w:lang w:val="en-IN"/>
          </w:rPr>
          <w:id w:val="-1232386532"/>
          <w:citation/>
        </w:sdtPr>
        <w:sdtContent>
          <w:customXmlInsRangeEnd w:id="626"/>
          <w:ins w:id="627" w:author="Pranav Mehndiratta" w:date="2014-03-09T10:47:00Z">
            <w:r w:rsidR="00755602">
              <w:rPr>
                <w:rFonts w:cs="Courier New"/>
                <w:lang w:val="en-IN"/>
              </w:rPr>
              <w:fldChar w:fldCharType="begin"/>
            </w:r>
            <w:r w:rsidR="00755602">
              <w:rPr>
                <w:rFonts w:cs="Courier New"/>
              </w:rPr>
              <w:instrText xml:space="preserve"> CITATION Ann14 \l 1033 </w:instrText>
            </w:r>
            <w:r w:rsidR="00755602">
              <w:rPr>
                <w:rFonts w:cs="Courier New"/>
                <w:lang w:val="en-IN"/>
              </w:rPr>
              <w:fldChar w:fldCharType="separate"/>
            </w:r>
          </w:ins>
          <w:r w:rsidR="008C3D92">
            <w:rPr>
              <w:rFonts w:cs="Courier New"/>
              <w:noProof/>
            </w:rPr>
            <w:t xml:space="preserve"> </w:t>
          </w:r>
          <w:r w:rsidR="008C3D92" w:rsidRPr="008C3D92">
            <w:rPr>
              <w:rFonts w:cs="Courier New"/>
              <w:noProof/>
            </w:rPr>
            <w:t>[1]</w:t>
          </w:r>
          <w:ins w:id="628" w:author="Pranav Mehndiratta" w:date="2014-03-09T10:47:00Z">
            <w:r w:rsidR="00755602">
              <w:rPr>
                <w:rFonts w:cs="Courier New"/>
                <w:lang w:val="en-IN"/>
              </w:rPr>
              <w:fldChar w:fldCharType="end"/>
            </w:r>
          </w:ins>
          <w:customXmlInsRangeStart w:id="629" w:author="Pranav Mehndiratta" w:date="2014-03-09T10:47:00Z"/>
        </w:sdtContent>
      </w:sdt>
      <w:customXmlInsRangeEnd w:id="629"/>
      <w:ins w:id="630" w:author="Pranav Mehndiratta" w:date="2014-03-09T10:44:00Z">
        <w:r w:rsidRPr="003A35E6">
          <w:rPr>
            <w:rFonts w:cs="Courier New"/>
            <w:lang w:val="en-IN"/>
          </w:rPr>
          <w:t xml:space="preserve">, </w:t>
        </w:r>
      </w:ins>
      <w:ins w:id="631" w:author="Pranav Mehndiratta" w:date="2014-03-09T18:01:00Z">
        <w:r w:rsidR="0073373E" w:rsidRPr="0073373E">
          <w:rPr>
            <w:rFonts w:cs="Courier New"/>
            <w:lang w:val="en-IN"/>
          </w:rPr>
          <w:t>hash tables would be the ideal data structure to store each table. The limitless capacity of hash tables and their performance consistency independent of number of records would best suit our client’s needs.</w:t>
        </w:r>
      </w:ins>
    </w:p>
    <w:tbl>
      <w:tblPr>
        <w:tblStyle w:val="PlainTable11"/>
        <w:tblW w:w="0" w:type="auto"/>
        <w:jc w:val="center"/>
        <w:tblLayout w:type="fixed"/>
        <w:tblLook w:val="04A0" w:firstRow="1" w:lastRow="0" w:firstColumn="1" w:lastColumn="0" w:noHBand="0" w:noVBand="1"/>
        <w:tblPrChange w:id="632" w:author="Pranav Mehndiratta" w:date="2014-03-09T18:01:00Z">
          <w:tblPr>
            <w:tblStyle w:val="PlainTable11"/>
            <w:tblW w:w="0" w:type="auto"/>
            <w:jc w:val="center"/>
            <w:tblLayout w:type="fixed"/>
            <w:tblLook w:val="04A0" w:firstRow="1" w:lastRow="0" w:firstColumn="1" w:lastColumn="0" w:noHBand="0" w:noVBand="1"/>
          </w:tblPr>
        </w:tblPrChange>
      </w:tblPr>
      <w:tblGrid>
        <w:gridCol w:w="1315"/>
        <w:gridCol w:w="1080"/>
        <w:gridCol w:w="1080"/>
        <w:gridCol w:w="1080"/>
        <w:gridCol w:w="1080"/>
        <w:tblGridChange w:id="633">
          <w:tblGrid>
            <w:gridCol w:w="1315"/>
            <w:gridCol w:w="1080"/>
            <w:gridCol w:w="1080"/>
            <w:gridCol w:w="1080"/>
            <w:gridCol w:w="1080"/>
          </w:tblGrid>
        </w:tblGridChange>
      </w:tblGrid>
      <w:tr w:rsidR="006869A0" w:rsidTr="006869A0">
        <w:trPr>
          <w:cnfStyle w:val="100000000000" w:firstRow="1" w:lastRow="0" w:firstColumn="0" w:lastColumn="0" w:oddVBand="0" w:evenVBand="0" w:oddHBand="0" w:evenHBand="0" w:firstRowFirstColumn="0" w:firstRowLastColumn="0" w:lastRowFirstColumn="0" w:lastRowLastColumn="0"/>
          <w:jc w:val="center"/>
          <w:ins w:id="634" w:author="Pranav Mehndiratta" w:date="2014-03-09T10:49:00Z"/>
          <w:trPrChange w:id="635" w:author="Pranav Mehndiratta" w:date="2014-03-09T18:01:00Z">
            <w:trPr>
              <w:jc w:val="center"/>
            </w:trPr>
          </w:trPrChange>
        </w:trPr>
        <w:tc>
          <w:tcPr>
            <w:cnfStyle w:val="001000000000" w:firstRow="0" w:lastRow="0" w:firstColumn="1" w:lastColumn="0" w:oddVBand="0" w:evenVBand="0" w:oddHBand="0" w:evenHBand="0" w:firstRowFirstColumn="0" w:firstRowLastColumn="0" w:lastRowFirstColumn="0" w:lastRowLastColumn="0"/>
            <w:tcW w:w="1315" w:type="dxa"/>
            <w:vMerge w:val="restart"/>
            <w:vAlign w:val="center"/>
            <w:tcPrChange w:id="636" w:author="Pranav Mehndiratta" w:date="2014-03-09T18:01:00Z">
              <w:tcPr>
                <w:tcW w:w="1315" w:type="dxa"/>
                <w:vMerge w:val="restart"/>
                <w:vAlign w:val="center"/>
              </w:tcPr>
            </w:tcPrChange>
          </w:tcPr>
          <w:p w:rsidR="006869A0" w:rsidRPr="004602E9" w:rsidRDefault="006869A0">
            <w:pPr>
              <w:jc w:val="center"/>
              <w:cnfStyle w:val="101000000000" w:firstRow="1" w:lastRow="0" w:firstColumn="1" w:lastColumn="0" w:oddVBand="0" w:evenVBand="0" w:oddHBand="0" w:evenHBand="0" w:firstRowFirstColumn="0" w:firstRowLastColumn="0" w:lastRowFirstColumn="0" w:lastRowLastColumn="0"/>
              <w:rPr>
                <w:ins w:id="637" w:author="Pranav Mehndiratta" w:date="2014-03-09T10:49:00Z"/>
              </w:rPr>
            </w:pPr>
            <w:ins w:id="638" w:author="Pranav Mehndiratta" w:date="2014-03-09T10:49:00Z">
              <w:r>
                <w:t>Data Structure</w:t>
              </w:r>
            </w:ins>
          </w:p>
        </w:tc>
        <w:tc>
          <w:tcPr>
            <w:tcW w:w="4320" w:type="dxa"/>
            <w:gridSpan w:val="4"/>
            <w:vAlign w:val="center"/>
            <w:tcPrChange w:id="639" w:author="Pranav Mehndiratta" w:date="2014-03-09T18:01:00Z">
              <w:tcPr>
                <w:tcW w:w="4320" w:type="dxa"/>
                <w:gridSpan w:val="4"/>
                <w:vAlign w:val="center"/>
              </w:tcPr>
            </w:tcPrChange>
          </w:tcPr>
          <w:p w:rsidR="006869A0" w:rsidRPr="004602E9" w:rsidRDefault="006869A0">
            <w:pPr>
              <w:jc w:val="center"/>
              <w:cnfStyle w:val="100000000000" w:firstRow="1" w:lastRow="0" w:firstColumn="0" w:lastColumn="0" w:oddVBand="0" w:evenVBand="0" w:oddHBand="0" w:evenHBand="0" w:firstRowFirstColumn="0" w:firstRowLastColumn="0" w:lastRowFirstColumn="0" w:lastRowLastColumn="0"/>
              <w:rPr>
                <w:ins w:id="640" w:author="Pranav Mehndiratta" w:date="2014-03-09T10:49:00Z"/>
              </w:rPr>
            </w:pPr>
            <w:ins w:id="641" w:author="Pranav Mehndiratta" w:date="2014-03-09T10:49:00Z">
              <w:r>
                <w:t>Complexity</w:t>
              </w:r>
            </w:ins>
          </w:p>
        </w:tc>
      </w:tr>
      <w:tr w:rsidR="006869A0" w:rsidTr="006869A0">
        <w:trPr>
          <w:cnfStyle w:val="000000100000" w:firstRow="0" w:lastRow="0" w:firstColumn="0" w:lastColumn="0" w:oddVBand="0" w:evenVBand="0" w:oddHBand="1" w:evenHBand="0" w:firstRowFirstColumn="0" w:firstRowLastColumn="0" w:lastRowFirstColumn="0" w:lastRowLastColumn="0"/>
          <w:jc w:val="center"/>
          <w:ins w:id="642" w:author="Pranav Mehndiratta" w:date="2014-03-09T10:49:00Z"/>
          <w:trPrChange w:id="643" w:author="Pranav Mehndiratta" w:date="2014-03-09T18:01:00Z">
            <w:trPr>
              <w:jc w:val="center"/>
            </w:trPr>
          </w:trPrChange>
        </w:trPr>
        <w:tc>
          <w:tcPr>
            <w:cnfStyle w:val="001000000000" w:firstRow="0" w:lastRow="0" w:firstColumn="1" w:lastColumn="0" w:oddVBand="0" w:evenVBand="0" w:oddHBand="0" w:evenHBand="0" w:firstRowFirstColumn="0" w:firstRowLastColumn="0" w:lastRowFirstColumn="0" w:lastRowLastColumn="0"/>
            <w:tcW w:w="1315" w:type="dxa"/>
            <w:vMerge/>
            <w:vAlign w:val="center"/>
            <w:tcPrChange w:id="644" w:author="Pranav Mehndiratta" w:date="2014-03-09T18:01:00Z">
              <w:tcPr>
                <w:tcW w:w="1315" w:type="dxa"/>
                <w:vMerge/>
                <w:vAlign w:val="center"/>
              </w:tcPr>
            </w:tcPrChange>
          </w:tcPr>
          <w:p w:rsidR="006869A0" w:rsidRPr="0041080B" w:rsidRDefault="006869A0">
            <w:pPr>
              <w:jc w:val="center"/>
              <w:cnfStyle w:val="001000100000" w:firstRow="0" w:lastRow="0" w:firstColumn="1" w:lastColumn="0" w:oddVBand="0" w:evenVBand="0" w:oddHBand="1" w:evenHBand="0" w:firstRowFirstColumn="0" w:firstRowLastColumn="0" w:lastRowFirstColumn="0" w:lastRowLastColumn="0"/>
              <w:rPr>
                <w:ins w:id="645" w:author="Pranav Mehndiratta" w:date="2014-03-09T10:49:00Z"/>
              </w:rPr>
            </w:pPr>
          </w:p>
        </w:tc>
        <w:tc>
          <w:tcPr>
            <w:tcW w:w="1080" w:type="dxa"/>
            <w:vAlign w:val="center"/>
            <w:tcPrChange w:id="646" w:author="Pranav Mehndiratta" w:date="2014-03-09T18:01:00Z">
              <w:tcPr>
                <w:tcW w:w="1080" w:type="dxa"/>
                <w:vAlign w:val="center"/>
              </w:tcPr>
            </w:tcPrChange>
          </w:tcPr>
          <w:p w:rsidR="006869A0" w:rsidRPr="004602E9" w:rsidRDefault="006869A0">
            <w:pPr>
              <w:jc w:val="center"/>
              <w:cnfStyle w:val="000000100000" w:firstRow="0" w:lastRow="0" w:firstColumn="0" w:lastColumn="0" w:oddVBand="0" w:evenVBand="0" w:oddHBand="1" w:evenHBand="0" w:firstRowFirstColumn="0" w:firstRowLastColumn="0" w:lastRowFirstColumn="0" w:lastRowLastColumn="0"/>
              <w:rPr>
                <w:ins w:id="647" w:author="Pranav Mehndiratta" w:date="2014-03-09T10:49:00Z"/>
                <w:i/>
              </w:rPr>
            </w:pPr>
            <w:ins w:id="648" w:author="Pranav Mehndiratta" w:date="2014-03-09T10:49:00Z">
              <w:r w:rsidRPr="004602E9">
                <w:rPr>
                  <w:i/>
                </w:rPr>
                <w:t>Insert</w:t>
              </w:r>
            </w:ins>
          </w:p>
        </w:tc>
        <w:tc>
          <w:tcPr>
            <w:tcW w:w="1080" w:type="dxa"/>
            <w:vAlign w:val="center"/>
            <w:tcPrChange w:id="649" w:author="Pranav Mehndiratta" w:date="2014-03-09T18:01:00Z">
              <w:tcPr>
                <w:tcW w:w="1080" w:type="dxa"/>
                <w:vAlign w:val="center"/>
              </w:tcPr>
            </w:tcPrChange>
          </w:tcPr>
          <w:p w:rsidR="006869A0" w:rsidRPr="004602E9" w:rsidRDefault="006869A0">
            <w:pPr>
              <w:jc w:val="center"/>
              <w:cnfStyle w:val="000000100000" w:firstRow="0" w:lastRow="0" w:firstColumn="0" w:lastColumn="0" w:oddVBand="0" w:evenVBand="0" w:oddHBand="1" w:evenHBand="0" w:firstRowFirstColumn="0" w:firstRowLastColumn="0" w:lastRowFirstColumn="0" w:lastRowLastColumn="0"/>
              <w:rPr>
                <w:ins w:id="650" w:author="Pranav Mehndiratta" w:date="2014-03-09T10:49:00Z"/>
                <w:i/>
              </w:rPr>
            </w:pPr>
            <w:ins w:id="651" w:author="Pranav Mehndiratta" w:date="2014-03-09T10:49:00Z">
              <w:r w:rsidRPr="004602E9">
                <w:rPr>
                  <w:i/>
                </w:rPr>
                <w:t>Delete</w:t>
              </w:r>
            </w:ins>
          </w:p>
        </w:tc>
        <w:tc>
          <w:tcPr>
            <w:tcW w:w="1080" w:type="dxa"/>
            <w:vAlign w:val="center"/>
            <w:tcPrChange w:id="652" w:author="Pranav Mehndiratta" w:date="2014-03-09T18:01:00Z">
              <w:tcPr>
                <w:tcW w:w="1080" w:type="dxa"/>
                <w:vAlign w:val="center"/>
              </w:tcPr>
            </w:tcPrChange>
          </w:tcPr>
          <w:p w:rsidR="006869A0" w:rsidRPr="004602E9" w:rsidRDefault="006869A0">
            <w:pPr>
              <w:jc w:val="center"/>
              <w:cnfStyle w:val="000000100000" w:firstRow="0" w:lastRow="0" w:firstColumn="0" w:lastColumn="0" w:oddVBand="0" w:evenVBand="0" w:oddHBand="1" w:evenHBand="0" w:firstRowFirstColumn="0" w:firstRowLastColumn="0" w:lastRowFirstColumn="0" w:lastRowLastColumn="0"/>
              <w:rPr>
                <w:ins w:id="653" w:author="Pranav Mehndiratta" w:date="2014-03-09T10:49:00Z"/>
                <w:i/>
              </w:rPr>
            </w:pPr>
            <w:ins w:id="654" w:author="Pranav Mehndiratta" w:date="2014-03-09T10:49:00Z">
              <w:r w:rsidRPr="004602E9">
                <w:rPr>
                  <w:i/>
                </w:rPr>
                <w:t>Search</w:t>
              </w:r>
            </w:ins>
          </w:p>
        </w:tc>
        <w:tc>
          <w:tcPr>
            <w:tcW w:w="1080" w:type="dxa"/>
            <w:vAlign w:val="center"/>
            <w:tcPrChange w:id="655" w:author="Pranav Mehndiratta" w:date="2014-03-09T18:01:00Z">
              <w:tcPr>
                <w:tcW w:w="1080" w:type="dxa"/>
                <w:vAlign w:val="center"/>
              </w:tcPr>
            </w:tcPrChange>
          </w:tcPr>
          <w:p w:rsidR="006869A0" w:rsidRPr="004602E9" w:rsidRDefault="006869A0">
            <w:pPr>
              <w:jc w:val="center"/>
              <w:cnfStyle w:val="000000100000" w:firstRow="0" w:lastRow="0" w:firstColumn="0" w:lastColumn="0" w:oddVBand="0" w:evenVBand="0" w:oddHBand="1" w:evenHBand="0" w:firstRowFirstColumn="0" w:firstRowLastColumn="0" w:lastRowFirstColumn="0" w:lastRowLastColumn="0"/>
              <w:rPr>
                <w:ins w:id="656" w:author="Pranav Mehndiratta" w:date="2014-03-09T10:49:00Z"/>
                <w:i/>
              </w:rPr>
            </w:pPr>
            <w:ins w:id="657" w:author="Pranav Mehndiratta" w:date="2014-03-09T10:49:00Z">
              <w:r w:rsidRPr="004602E9">
                <w:rPr>
                  <w:i/>
                </w:rPr>
                <w:t>Space usage</w:t>
              </w:r>
            </w:ins>
          </w:p>
        </w:tc>
      </w:tr>
      <w:tr w:rsidR="006869A0" w:rsidTr="006869A0">
        <w:trPr>
          <w:jc w:val="center"/>
          <w:ins w:id="658" w:author="Pranav Mehndiratta" w:date="2014-03-09T10:49:00Z"/>
          <w:trPrChange w:id="659" w:author="Pranav Mehndiratta" w:date="2014-03-09T18:01:00Z">
            <w:trPr>
              <w:jc w:val="center"/>
            </w:trPr>
          </w:trPrChange>
        </w:trPr>
        <w:tc>
          <w:tcPr>
            <w:cnfStyle w:val="001000000000" w:firstRow="0" w:lastRow="0" w:firstColumn="1" w:lastColumn="0" w:oddVBand="0" w:evenVBand="0" w:oddHBand="0" w:evenHBand="0" w:firstRowFirstColumn="0" w:firstRowLastColumn="0" w:lastRowFirstColumn="0" w:lastRowLastColumn="0"/>
            <w:tcW w:w="1315" w:type="dxa"/>
            <w:vAlign w:val="center"/>
            <w:tcPrChange w:id="660" w:author="Pranav Mehndiratta" w:date="2014-03-09T18:01:00Z">
              <w:tcPr>
                <w:tcW w:w="1315" w:type="dxa"/>
              </w:tcPr>
            </w:tcPrChange>
          </w:tcPr>
          <w:p w:rsidR="006869A0" w:rsidRPr="004602E9" w:rsidRDefault="006869A0">
            <w:pPr>
              <w:jc w:val="center"/>
              <w:rPr>
                <w:ins w:id="661" w:author="Pranav Mehndiratta" w:date="2014-03-09T10:49:00Z"/>
                <w:b w:val="0"/>
              </w:rPr>
            </w:pPr>
            <w:ins w:id="662" w:author="Pranav Mehndiratta" w:date="2014-03-09T10:49:00Z">
              <w:r w:rsidRPr="00DC5B14">
                <w:t>Array</w:t>
              </w:r>
            </w:ins>
          </w:p>
        </w:tc>
        <w:tc>
          <w:tcPr>
            <w:tcW w:w="1080" w:type="dxa"/>
            <w:vAlign w:val="center"/>
            <w:tcPrChange w:id="663" w:author="Pranav Mehndiratta" w:date="2014-03-09T18:01:00Z">
              <w:tcPr>
                <w:tcW w:w="1080" w:type="dxa"/>
              </w:tcPr>
            </w:tcPrChange>
          </w:tcPr>
          <w:p w:rsidR="006869A0" w:rsidRDefault="006869A0">
            <w:pPr>
              <w:jc w:val="center"/>
              <w:cnfStyle w:val="000000000000" w:firstRow="0" w:lastRow="0" w:firstColumn="0" w:lastColumn="0" w:oddVBand="0" w:evenVBand="0" w:oddHBand="0" w:evenHBand="0" w:firstRowFirstColumn="0" w:firstRowLastColumn="0" w:lastRowFirstColumn="0" w:lastRowLastColumn="0"/>
              <w:rPr>
                <w:ins w:id="664" w:author="Pranav Mehndiratta" w:date="2014-03-09T10:49:00Z"/>
              </w:rPr>
            </w:pPr>
            <w:ins w:id="665" w:author="Pranav Mehndiratta" w:date="2014-03-09T10:49:00Z">
              <w:r>
                <w:t>O(n)</w:t>
              </w:r>
            </w:ins>
          </w:p>
        </w:tc>
        <w:tc>
          <w:tcPr>
            <w:tcW w:w="1080" w:type="dxa"/>
            <w:vAlign w:val="center"/>
            <w:tcPrChange w:id="666" w:author="Pranav Mehndiratta" w:date="2014-03-09T18:01:00Z">
              <w:tcPr>
                <w:tcW w:w="1080" w:type="dxa"/>
              </w:tcPr>
            </w:tcPrChange>
          </w:tcPr>
          <w:p w:rsidR="006869A0" w:rsidRDefault="006869A0">
            <w:pPr>
              <w:jc w:val="center"/>
              <w:cnfStyle w:val="000000000000" w:firstRow="0" w:lastRow="0" w:firstColumn="0" w:lastColumn="0" w:oddVBand="0" w:evenVBand="0" w:oddHBand="0" w:evenHBand="0" w:firstRowFirstColumn="0" w:firstRowLastColumn="0" w:lastRowFirstColumn="0" w:lastRowLastColumn="0"/>
              <w:rPr>
                <w:ins w:id="667" w:author="Pranav Mehndiratta" w:date="2014-03-09T10:49:00Z"/>
              </w:rPr>
            </w:pPr>
            <w:ins w:id="668" w:author="Pranav Mehndiratta" w:date="2014-03-09T10:49:00Z">
              <w:r>
                <w:t>O(n)</w:t>
              </w:r>
            </w:ins>
          </w:p>
        </w:tc>
        <w:tc>
          <w:tcPr>
            <w:tcW w:w="1080" w:type="dxa"/>
            <w:vAlign w:val="center"/>
            <w:tcPrChange w:id="669" w:author="Pranav Mehndiratta" w:date="2014-03-09T18:01:00Z">
              <w:tcPr>
                <w:tcW w:w="1080" w:type="dxa"/>
              </w:tcPr>
            </w:tcPrChange>
          </w:tcPr>
          <w:p w:rsidR="006869A0" w:rsidRDefault="006869A0">
            <w:pPr>
              <w:jc w:val="center"/>
              <w:cnfStyle w:val="000000000000" w:firstRow="0" w:lastRow="0" w:firstColumn="0" w:lastColumn="0" w:oddVBand="0" w:evenVBand="0" w:oddHBand="0" w:evenHBand="0" w:firstRowFirstColumn="0" w:firstRowLastColumn="0" w:lastRowFirstColumn="0" w:lastRowLastColumn="0"/>
              <w:rPr>
                <w:ins w:id="670" w:author="Pranav Mehndiratta" w:date="2014-03-09T10:49:00Z"/>
              </w:rPr>
            </w:pPr>
            <w:ins w:id="671" w:author="Pranav Mehndiratta" w:date="2014-03-09T10:49:00Z">
              <w:r>
                <w:t>O(n)</w:t>
              </w:r>
            </w:ins>
          </w:p>
        </w:tc>
        <w:tc>
          <w:tcPr>
            <w:tcW w:w="1080" w:type="dxa"/>
            <w:vAlign w:val="center"/>
            <w:tcPrChange w:id="672" w:author="Pranav Mehndiratta" w:date="2014-03-09T18:01:00Z">
              <w:tcPr>
                <w:tcW w:w="1080" w:type="dxa"/>
              </w:tcPr>
            </w:tcPrChange>
          </w:tcPr>
          <w:p w:rsidR="006869A0" w:rsidRDefault="006869A0">
            <w:pPr>
              <w:jc w:val="center"/>
              <w:cnfStyle w:val="000000000000" w:firstRow="0" w:lastRow="0" w:firstColumn="0" w:lastColumn="0" w:oddVBand="0" w:evenVBand="0" w:oddHBand="0" w:evenHBand="0" w:firstRowFirstColumn="0" w:firstRowLastColumn="0" w:lastRowFirstColumn="0" w:lastRowLastColumn="0"/>
              <w:rPr>
                <w:ins w:id="673" w:author="Pranav Mehndiratta" w:date="2014-03-09T10:49:00Z"/>
              </w:rPr>
            </w:pPr>
            <w:ins w:id="674" w:author="Pranav Mehndiratta" w:date="2014-03-09T10:49:00Z">
              <w:r>
                <w:t>O(n)</w:t>
              </w:r>
            </w:ins>
          </w:p>
        </w:tc>
      </w:tr>
      <w:tr w:rsidR="006869A0" w:rsidTr="006869A0">
        <w:trPr>
          <w:cnfStyle w:val="000000100000" w:firstRow="0" w:lastRow="0" w:firstColumn="0" w:lastColumn="0" w:oddVBand="0" w:evenVBand="0" w:oddHBand="1" w:evenHBand="0" w:firstRowFirstColumn="0" w:firstRowLastColumn="0" w:lastRowFirstColumn="0" w:lastRowLastColumn="0"/>
          <w:jc w:val="center"/>
          <w:ins w:id="675" w:author="Pranav Mehndiratta" w:date="2014-03-09T10:49:00Z"/>
          <w:trPrChange w:id="676" w:author="Pranav Mehndiratta" w:date="2014-03-09T18:01:00Z">
            <w:trPr>
              <w:jc w:val="center"/>
            </w:trPr>
          </w:trPrChange>
        </w:trPr>
        <w:tc>
          <w:tcPr>
            <w:cnfStyle w:val="001000000000" w:firstRow="0" w:lastRow="0" w:firstColumn="1" w:lastColumn="0" w:oddVBand="0" w:evenVBand="0" w:oddHBand="0" w:evenHBand="0" w:firstRowFirstColumn="0" w:firstRowLastColumn="0" w:lastRowFirstColumn="0" w:lastRowLastColumn="0"/>
            <w:tcW w:w="1315" w:type="dxa"/>
            <w:vAlign w:val="center"/>
            <w:tcPrChange w:id="677" w:author="Pranav Mehndiratta" w:date="2014-03-09T18:01:00Z">
              <w:tcPr>
                <w:tcW w:w="1315" w:type="dxa"/>
              </w:tcPr>
            </w:tcPrChange>
          </w:tcPr>
          <w:p w:rsidR="006869A0" w:rsidRPr="004602E9" w:rsidRDefault="006869A0">
            <w:pPr>
              <w:jc w:val="center"/>
              <w:cnfStyle w:val="001000100000" w:firstRow="0" w:lastRow="0" w:firstColumn="1" w:lastColumn="0" w:oddVBand="0" w:evenVBand="0" w:oddHBand="1" w:evenHBand="0" w:firstRowFirstColumn="0" w:firstRowLastColumn="0" w:lastRowFirstColumn="0" w:lastRowLastColumn="0"/>
              <w:rPr>
                <w:ins w:id="678" w:author="Pranav Mehndiratta" w:date="2014-03-09T10:49:00Z"/>
                <w:b w:val="0"/>
              </w:rPr>
            </w:pPr>
            <w:ins w:id="679" w:author="Pranav Mehndiratta" w:date="2014-03-09T10:49:00Z">
              <w:r w:rsidRPr="00DC5B14">
                <w:t>Linked List</w:t>
              </w:r>
            </w:ins>
          </w:p>
        </w:tc>
        <w:tc>
          <w:tcPr>
            <w:tcW w:w="1080" w:type="dxa"/>
            <w:vAlign w:val="center"/>
            <w:tcPrChange w:id="680" w:author="Pranav Mehndiratta" w:date="2014-03-09T18:01:00Z">
              <w:tcPr>
                <w:tcW w:w="1080" w:type="dxa"/>
              </w:tcPr>
            </w:tcPrChange>
          </w:tcPr>
          <w:p w:rsidR="006869A0" w:rsidRDefault="006869A0">
            <w:pPr>
              <w:jc w:val="center"/>
              <w:cnfStyle w:val="000000100000" w:firstRow="0" w:lastRow="0" w:firstColumn="0" w:lastColumn="0" w:oddVBand="0" w:evenVBand="0" w:oddHBand="1" w:evenHBand="0" w:firstRowFirstColumn="0" w:firstRowLastColumn="0" w:lastRowFirstColumn="0" w:lastRowLastColumn="0"/>
              <w:rPr>
                <w:ins w:id="681" w:author="Pranav Mehndiratta" w:date="2014-03-09T10:49:00Z"/>
              </w:rPr>
            </w:pPr>
            <w:ins w:id="682" w:author="Pranav Mehndiratta" w:date="2014-03-09T10:49:00Z">
              <w:r>
                <w:t>O(n)</w:t>
              </w:r>
            </w:ins>
          </w:p>
        </w:tc>
        <w:tc>
          <w:tcPr>
            <w:tcW w:w="1080" w:type="dxa"/>
            <w:vAlign w:val="center"/>
            <w:tcPrChange w:id="683" w:author="Pranav Mehndiratta" w:date="2014-03-09T18:01:00Z">
              <w:tcPr>
                <w:tcW w:w="1080" w:type="dxa"/>
              </w:tcPr>
            </w:tcPrChange>
          </w:tcPr>
          <w:p w:rsidR="006869A0" w:rsidRDefault="006869A0">
            <w:pPr>
              <w:jc w:val="center"/>
              <w:cnfStyle w:val="000000100000" w:firstRow="0" w:lastRow="0" w:firstColumn="0" w:lastColumn="0" w:oddVBand="0" w:evenVBand="0" w:oddHBand="1" w:evenHBand="0" w:firstRowFirstColumn="0" w:firstRowLastColumn="0" w:lastRowFirstColumn="0" w:lastRowLastColumn="0"/>
              <w:rPr>
                <w:ins w:id="684" w:author="Pranav Mehndiratta" w:date="2014-03-09T10:49:00Z"/>
              </w:rPr>
            </w:pPr>
            <w:ins w:id="685" w:author="Pranav Mehndiratta" w:date="2014-03-09T10:49:00Z">
              <w:r>
                <w:t>O(n)</w:t>
              </w:r>
            </w:ins>
          </w:p>
        </w:tc>
        <w:tc>
          <w:tcPr>
            <w:tcW w:w="1080" w:type="dxa"/>
            <w:vAlign w:val="center"/>
            <w:tcPrChange w:id="686" w:author="Pranav Mehndiratta" w:date="2014-03-09T18:01:00Z">
              <w:tcPr>
                <w:tcW w:w="1080" w:type="dxa"/>
              </w:tcPr>
            </w:tcPrChange>
          </w:tcPr>
          <w:p w:rsidR="006869A0" w:rsidRDefault="006869A0">
            <w:pPr>
              <w:jc w:val="center"/>
              <w:cnfStyle w:val="000000100000" w:firstRow="0" w:lastRow="0" w:firstColumn="0" w:lastColumn="0" w:oddVBand="0" w:evenVBand="0" w:oddHBand="1" w:evenHBand="0" w:firstRowFirstColumn="0" w:firstRowLastColumn="0" w:lastRowFirstColumn="0" w:lastRowLastColumn="0"/>
              <w:rPr>
                <w:ins w:id="687" w:author="Pranav Mehndiratta" w:date="2014-03-09T10:49:00Z"/>
              </w:rPr>
            </w:pPr>
            <w:ins w:id="688" w:author="Pranav Mehndiratta" w:date="2014-03-09T10:49:00Z">
              <w:r>
                <w:t>O(n)</w:t>
              </w:r>
            </w:ins>
          </w:p>
        </w:tc>
        <w:tc>
          <w:tcPr>
            <w:tcW w:w="1080" w:type="dxa"/>
            <w:vAlign w:val="center"/>
            <w:tcPrChange w:id="689" w:author="Pranav Mehndiratta" w:date="2014-03-09T18:01:00Z">
              <w:tcPr>
                <w:tcW w:w="1080" w:type="dxa"/>
              </w:tcPr>
            </w:tcPrChange>
          </w:tcPr>
          <w:p w:rsidR="006869A0" w:rsidRDefault="006869A0">
            <w:pPr>
              <w:jc w:val="center"/>
              <w:cnfStyle w:val="000000100000" w:firstRow="0" w:lastRow="0" w:firstColumn="0" w:lastColumn="0" w:oddVBand="0" w:evenVBand="0" w:oddHBand="1" w:evenHBand="0" w:firstRowFirstColumn="0" w:firstRowLastColumn="0" w:lastRowFirstColumn="0" w:lastRowLastColumn="0"/>
              <w:rPr>
                <w:ins w:id="690" w:author="Pranav Mehndiratta" w:date="2014-03-09T10:49:00Z"/>
              </w:rPr>
            </w:pPr>
            <w:ins w:id="691" w:author="Pranav Mehndiratta" w:date="2014-03-09T10:49:00Z">
              <w:r>
                <w:t>O(n)</w:t>
              </w:r>
            </w:ins>
          </w:p>
        </w:tc>
      </w:tr>
      <w:tr w:rsidR="006869A0" w:rsidTr="006869A0">
        <w:trPr>
          <w:jc w:val="center"/>
          <w:ins w:id="692" w:author="Pranav Mehndiratta" w:date="2014-03-09T10:49:00Z"/>
          <w:trPrChange w:id="693" w:author="Pranav Mehndiratta" w:date="2014-03-09T18:01:00Z">
            <w:trPr>
              <w:jc w:val="center"/>
            </w:trPr>
          </w:trPrChange>
        </w:trPr>
        <w:tc>
          <w:tcPr>
            <w:cnfStyle w:val="001000000000" w:firstRow="0" w:lastRow="0" w:firstColumn="1" w:lastColumn="0" w:oddVBand="0" w:evenVBand="0" w:oddHBand="0" w:evenHBand="0" w:firstRowFirstColumn="0" w:firstRowLastColumn="0" w:lastRowFirstColumn="0" w:lastRowLastColumn="0"/>
            <w:tcW w:w="1315" w:type="dxa"/>
            <w:vAlign w:val="center"/>
            <w:tcPrChange w:id="694" w:author="Pranav Mehndiratta" w:date="2014-03-09T18:01:00Z">
              <w:tcPr>
                <w:tcW w:w="1315" w:type="dxa"/>
              </w:tcPr>
            </w:tcPrChange>
          </w:tcPr>
          <w:p w:rsidR="006869A0" w:rsidRPr="004602E9" w:rsidRDefault="006869A0">
            <w:pPr>
              <w:jc w:val="center"/>
              <w:rPr>
                <w:ins w:id="695" w:author="Pranav Mehndiratta" w:date="2014-03-09T10:49:00Z"/>
                <w:b w:val="0"/>
              </w:rPr>
            </w:pPr>
            <w:ins w:id="696" w:author="Pranav Mehndiratta" w:date="2014-03-09T10:49:00Z">
              <w:r w:rsidRPr="00DC5B14">
                <w:t>Binary Search Tree</w:t>
              </w:r>
            </w:ins>
          </w:p>
        </w:tc>
        <w:tc>
          <w:tcPr>
            <w:tcW w:w="1080" w:type="dxa"/>
            <w:vAlign w:val="center"/>
            <w:tcPrChange w:id="697" w:author="Pranav Mehndiratta" w:date="2014-03-09T18:01:00Z">
              <w:tcPr>
                <w:tcW w:w="1080" w:type="dxa"/>
              </w:tcPr>
            </w:tcPrChange>
          </w:tcPr>
          <w:p w:rsidR="006869A0" w:rsidRDefault="006869A0">
            <w:pPr>
              <w:jc w:val="center"/>
              <w:cnfStyle w:val="000000000000" w:firstRow="0" w:lastRow="0" w:firstColumn="0" w:lastColumn="0" w:oddVBand="0" w:evenVBand="0" w:oddHBand="0" w:evenHBand="0" w:firstRowFirstColumn="0" w:firstRowLastColumn="0" w:lastRowFirstColumn="0" w:lastRowLastColumn="0"/>
              <w:rPr>
                <w:ins w:id="698" w:author="Pranav Mehndiratta" w:date="2014-03-09T10:49:00Z"/>
              </w:rPr>
            </w:pPr>
            <w:ins w:id="699" w:author="Pranav Mehndiratta" w:date="2014-03-09T10:49:00Z">
              <w:r>
                <w:t>O(log n)</w:t>
              </w:r>
            </w:ins>
          </w:p>
        </w:tc>
        <w:tc>
          <w:tcPr>
            <w:tcW w:w="1080" w:type="dxa"/>
            <w:vAlign w:val="center"/>
            <w:tcPrChange w:id="700" w:author="Pranav Mehndiratta" w:date="2014-03-09T18:01:00Z">
              <w:tcPr>
                <w:tcW w:w="1080" w:type="dxa"/>
              </w:tcPr>
            </w:tcPrChange>
          </w:tcPr>
          <w:p w:rsidR="006869A0" w:rsidRDefault="006869A0">
            <w:pPr>
              <w:jc w:val="center"/>
              <w:cnfStyle w:val="000000000000" w:firstRow="0" w:lastRow="0" w:firstColumn="0" w:lastColumn="0" w:oddVBand="0" w:evenVBand="0" w:oddHBand="0" w:evenHBand="0" w:firstRowFirstColumn="0" w:firstRowLastColumn="0" w:lastRowFirstColumn="0" w:lastRowLastColumn="0"/>
              <w:rPr>
                <w:ins w:id="701" w:author="Pranav Mehndiratta" w:date="2014-03-09T10:49:00Z"/>
              </w:rPr>
            </w:pPr>
            <w:ins w:id="702" w:author="Pranav Mehndiratta" w:date="2014-03-09T10:49:00Z">
              <w:r>
                <w:t>O(log n)</w:t>
              </w:r>
            </w:ins>
          </w:p>
        </w:tc>
        <w:tc>
          <w:tcPr>
            <w:tcW w:w="1080" w:type="dxa"/>
            <w:vAlign w:val="center"/>
            <w:tcPrChange w:id="703" w:author="Pranav Mehndiratta" w:date="2014-03-09T18:01:00Z">
              <w:tcPr>
                <w:tcW w:w="1080" w:type="dxa"/>
              </w:tcPr>
            </w:tcPrChange>
          </w:tcPr>
          <w:p w:rsidR="006869A0" w:rsidRDefault="006869A0">
            <w:pPr>
              <w:jc w:val="center"/>
              <w:cnfStyle w:val="000000000000" w:firstRow="0" w:lastRow="0" w:firstColumn="0" w:lastColumn="0" w:oddVBand="0" w:evenVBand="0" w:oddHBand="0" w:evenHBand="0" w:firstRowFirstColumn="0" w:firstRowLastColumn="0" w:lastRowFirstColumn="0" w:lastRowLastColumn="0"/>
              <w:rPr>
                <w:ins w:id="704" w:author="Pranav Mehndiratta" w:date="2014-03-09T10:49:00Z"/>
              </w:rPr>
            </w:pPr>
            <w:ins w:id="705" w:author="Pranav Mehndiratta" w:date="2014-03-09T10:49:00Z">
              <w:r>
                <w:t>O(log n)</w:t>
              </w:r>
            </w:ins>
          </w:p>
        </w:tc>
        <w:tc>
          <w:tcPr>
            <w:tcW w:w="1080" w:type="dxa"/>
            <w:vAlign w:val="center"/>
            <w:tcPrChange w:id="706" w:author="Pranav Mehndiratta" w:date="2014-03-09T18:01:00Z">
              <w:tcPr>
                <w:tcW w:w="1080" w:type="dxa"/>
              </w:tcPr>
            </w:tcPrChange>
          </w:tcPr>
          <w:p w:rsidR="006869A0" w:rsidRDefault="006869A0">
            <w:pPr>
              <w:jc w:val="center"/>
              <w:cnfStyle w:val="000000000000" w:firstRow="0" w:lastRow="0" w:firstColumn="0" w:lastColumn="0" w:oddVBand="0" w:evenVBand="0" w:oddHBand="0" w:evenHBand="0" w:firstRowFirstColumn="0" w:firstRowLastColumn="0" w:lastRowFirstColumn="0" w:lastRowLastColumn="0"/>
              <w:rPr>
                <w:ins w:id="707" w:author="Pranav Mehndiratta" w:date="2014-03-09T10:49:00Z"/>
              </w:rPr>
            </w:pPr>
            <w:ins w:id="708" w:author="Pranav Mehndiratta" w:date="2014-03-09T10:49:00Z">
              <w:r>
                <w:t>O(n)</w:t>
              </w:r>
            </w:ins>
          </w:p>
        </w:tc>
      </w:tr>
      <w:tr w:rsidR="006869A0" w:rsidTr="006869A0">
        <w:trPr>
          <w:cnfStyle w:val="000000100000" w:firstRow="0" w:lastRow="0" w:firstColumn="0" w:lastColumn="0" w:oddVBand="0" w:evenVBand="0" w:oddHBand="1" w:evenHBand="0" w:firstRowFirstColumn="0" w:firstRowLastColumn="0" w:lastRowFirstColumn="0" w:lastRowLastColumn="0"/>
          <w:jc w:val="center"/>
          <w:ins w:id="709" w:author="Pranav Mehndiratta" w:date="2014-03-09T10:49:00Z"/>
          <w:trPrChange w:id="710" w:author="Pranav Mehndiratta" w:date="2014-03-09T18:01:00Z">
            <w:trPr>
              <w:jc w:val="center"/>
            </w:trPr>
          </w:trPrChange>
        </w:trPr>
        <w:tc>
          <w:tcPr>
            <w:cnfStyle w:val="001000000000" w:firstRow="0" w:lastRow="0" w:firstColumn="1" w:lastColumn="0" w:oddVBand="0" w:evenVBand="0" w:oddHBand="0" w:evenHBand="0" w:firstRowFirstColumn="0" w:firstRowLastColumn="0" w:lastRowFirstColumn="0" w:lastRowLastColumn="0"/>
            <w:tcW w:w="1315" w:type="dxa"/>
            <w:vAlign w:val="center"/>
            <w:tcPrChange w:id="711" w:author="Pranav Mehndiratta" w:date="2014-03-09T18:01:00Z">
              <w:tcPr>
                <w:tcW w:w="1315" w:type="dxa"/>
              </w:tcPr>
            </w:tcPrChange>
          </w:tcPr>
          <w:p w:rsidR="006869A0" w:rsidRPr="004602E9" w:rsidRDefault="006869A0">
            <w:pPr>
              <w:jc w:val="center"/>
              <w:cnfStyle w:val="001000100000" w:firstRow="0" w:lastRow="0" w:firstColumn="1" w:lastColumn="0" w:oddVBand="0" w:evenVBand="0" w:oddHBand="1" w:evenHBand="0" w:firstRowFirstColumn="0" w:firstRowLastColumn="0" w:lastRowFirstColumn="0" w:lastRowLastColumn="0"/>
              <w:rPr>
                <w:ins w:id="712" w:author="Pranav Mehndiratta" w:date="2014-03-09T10:49:00Z"/>
                <w:b w:val="0"/>
              </w:rPr>
            </w:pPr>
            <w:ins w:id="713" w:author="Pranav Mehndiratta" w:date="2014-03-09T10:49:00Z">
              <w:r>
                <w:t>Hash T</w:t>
              </w:r>
              <w:r w:rsidRPr="00DC5B14">
                <w:t>able</w:t>
              </w:r>
            </w:ins>
          </w:p>
        </w:tc>
        <w:tc>
          <w:tcPr>
            <w:tcW w:w="1080" w:type="dxa"/>
            <w:vAlign w:val="center"/>
            <w:tcPrChange w:id="714" w:author="Pranav Mehndiratta" w:date="2014-03-09T18:01:00Z">
              <w:tcPr>
                <w:tcW w:w="1080" w:type="dxa"/>
              </w:tcPr>
            </w:tcPrChange>
          </w:tcPr>
          <w:p w:rsidR="006869A0" w:rsidRDefault="006869A0">
            <w:pPr>
              <w:jc w:val="center"/>
              <w:cnfStyle w:val="000000100000" w:firstRow="0" w:lastRow="0" w:firstColumn="0" w:lastColumn="0" w:oddVBand="0" w:evenVBand="0" w:oddHBand="1" w:evenHBand="0" w:firstRowFirstColumn="0" w:firstRowLastColumn="0" w:lastRowFirstColumn="0" w:lastRowLastColumn="0"/>
              <w:rPr>
                <w:ins w:id="715" w:author="Pranav Mehndiratta" w:date="2014-03-09T10:49:00Z"/>
              </w:rPr>
            </w:pPr>
            <w:ins w:id="716" w:author="Pranav Mehndiratta" w:date="2014-03-09T10:49:00Z">
              <w:r>
                <w:t>O(1)</w:t>
              </w:r>
            </w:ins>
          </w:p>
        </w:tc>
        <w:tc>
          <w:tcPr>
            <w:tcW w:w="1080" w:type="dxa"/>
            <w:vAlign w:val="center"/>
            <w:tcPrChange w:id="717" w:author="Pranav Mehndiratta" w:date="2014-03-09T18:01:00Z">
              <w:tcPr>
                <w:tcW w:w="1080" w:type="dxa"/>
              </w:tcPr>
            </w:tcPrChange>
          </w:tcPr>
          <w:p w:rsidR="006869A0" w:rsidRDefault="006869A0">
            <w:pPr>
              <w:jc w:val="center"/>
              <w:cnfStyle w:val="000000100000" w:firstRow="0" w:lastRow="0" w:firstColumn="0" w:lastColumn="0" w:oddVBand="0" w:evenVBand="0" w:oddHBand="1" w:evenHBand="0" w:firstRowFirstColumn="0" w:firstRowLastColumn="0" w:lastRowFirstColumn="0" w:lastRowLastColumn="0"/>
              <w:rPr>
                <w:ins w:id="718" w:author="Pranav Mehndiratta" w:date="2014-03-09T10:49:00Z"/>
              </w:rPr>
            </w:pPr>
            <w:ins w:id="719" w:author="Pranav Mehndiratta" w:date="2014-03-09T10:49:00Z">
              <w:r>
                <w:t>O(1)</w:t>
              </w:r>
            </w:ins>
          </w:p>
        </w:tc>
        <w:tc>
          <w:tcPr>
            <w:tcW w:w="1080" w:type="dxa"/>
            <w:vAlign w:val="center"/>
            <w:tcPrChange w:id="720" w:author="Pranav Mehndiratta" w:date="2014-03-09T18:01:00Z">
              <w:tcPr>
                <w:tcW w:w="1080" w:type="dxa"/>
              </w:tcPr>
            </w:tcPrChange>
          </w:tcPr>
          <w:p w:rsidR="006869A0" w:rsidRDefault="006869A0">
            <w:pPr>
              <w:jc w:val="center"/>
              <w:cnfStyle w:val="000000100000" w:firstRow="0" w:lastRow="0" w:firstColumn="0" w:lastColumn="0" w:oddVBand="0" w:evenVBand="0" w:oddHBand="1" w:evenHBand="0" w:firstRowFirstColumn="0" w:firstRowLastColumn="0" w:lastRowFirstColumn="0" w:lastRowLastColumn="0"/>
              <w:rPr>
                <w:ins w:id="721" w:author="Pranav Mehndiratta" w:date="2014-03-09T10:49:00Z"/>
              </w:rPr>
            </w:pPr>
            <w:ins w:id="722" w:author="Pranav Mehndiratta" w:date="2014-03-09T10:49:00Z">
              <w:r>
                <w:t>O(1)</w:t>
              </w:r>
            </w:ins>
          </w:p>
        </w:tc>
        <w:tc>
          <w:tcPr>
            <w:tcW w:w="1080" w:type="dxa"/>
            <w:vAlign w:val="center"/>
            <w:tcPrChange w:id="723" w:author="Pranav Mehndiratta" w:date="2014-03-09T18:01:00Z">
              <w:tcPr>
                <w:tcW w:w="1080" w:type="dxa"/>
              </w:tcPr>
            </w:tcPrChange>
          </w:tcPr>
          <w:p w:rsidR="006869A0" w:rsidRDefault="006869A0">
            <w:pPr>
              <w:keepNext/>
              <w:jc w:val="center"/>
              <w:cnfStyle w:val="000000100000" w:firstRow="0" w:lastRow="0" w:firstColumn="0" w:lastColumn="0" w:oddVBand="0" w:evenVBand="0" w:oddHBand="1" w:evenHBand="0" w:firstRowFirstColumn="0" w:firstRowLastColumn="0" w:lastRowFirstColumn="0" w:lastRowLastColumn="0"/>
              <w:rPr>
                <w:ins w:id="724" w:author="Pranav Mehndiratta" w:date="2014-03-09T10:49:00Z"/>
              </w:rPr>
            </w:pPr>
            <w:ins w:id="725" w:author="Pranav Mehndiratta" w:date="2014-03-09T10:49:00Z">
              <w:r>
                <w:t>O(n)</w:t>
              </w:r>
            </w:ins>
          </w:p>
        </w:tc>
      </w:tr>
    </w:tbl>
    <w:p w:rsidR="00755602" w:rsidRDefault="00755602">
      <w:pPr>
        <w:pStyle w:val="Caption"/>
        <w:jc w:val="center"/>
        <w:rPr>
          <w:ins w:id="726" w:author="Pranav Mehndiratta" w:date="2014-03-09T10:49:00Z"/>
        </w:rPr>
      </w:pPr>
      <w:ins w:id="727" w:author="Pranav Mehndiratta" w:date="2014-03-09T10:49:00Z">
        <w:r>
          <w:t xml:space="preserve">Table </w:t>
        </w:r>
      </w:ins>
      <w:ins w:id="728" w:author="Pranav Mehndiratta" w:date="2014-03-09T10:56:00Z">
        <w:r w:rsidR="00822928">
          <w:t>1</w:t>
        </w:r>
      </w:ins>
      <w:ins w:id="729" w:author="Pranav Mehndiratta" w:date="2014-03-09T10:49:00Z">
        <w:r>
          <w:t>: Data Structures Comparison</w:t>
        </w:r>
      </w:ins>
      <w:customXmlInsRangeStart w:id="730" w:author="Pranav Mehndiratta" w:date="2014-03-09T10:49:00Z"/>
      <w:sdt>
        <w:sdtPr>
          <w:id w:val="1557206594"/>
          <w:citation/>
        </w:sdtPr>
        <w:sdtContent>
          <w:customXmlInsRangeEnd w:id="730"/>
          <w:ins w:id="731" w:author="Pranav Mehndiratta" w:date="2014-03-09T10:49:00Z">
            <w:r>
              <w:fldChar w:fldCharType="begin"/>
            </w:r>
            <w:r>
              <w:instrText xml:space="preserve"> CITATION Tho09 \l 1033 </w:instrText>
            </w:r>
            <w:r>
              <w:fldChar w:fldCharType="separate"/>
            </w:r>
          </w:ins>
          <w:r w:rsidR="008C3D92">
            <w:rPr>
              <w:noProof/>
            </w:rPr>
            <w:t xml:space="preserve"> </w:t>
          </w:r>
          <w:r w:rsidR="008C3D92" w:rsidRPr="008C3D92">
            <w:rPr>
              <w:noProof/>
            </w:rPr>
            <w:t>[7]</w:t>
          </w:r>
          <w:ins w:id="732" w:author="Pranav Mehndiratta" w:date="2014-03-09T10:49:00Z">
            <w:r>
              <w:fldChar w:fldCharType="end"/>
            </w:r>
          </w:ins>
          <w:customXmlInsRangeStart w:id="733" w:author="Pranav Mehndiratta" w:date="2014-03-09T10:49:00Z"/>
        </w:sdtContent>
      </w:sdt>
      <w:customXmlInsRangeEnd w:id="733"/>
    </w:p>
    <w:tbl>
      <w:tblPr>
        <w:tblStyle w:val="PlainTable11"/>
        <w:tblW w:w="9823" w:type="dxa"/>
        <w:tblLook w:val="04A0" w:firstRow="1" w:lastRow="0" w:firstColumn="1" w:lastColumn="0" w:noHBand="0" w:noVBand="1"/>
      </w:tblPr>
      <w:tblGrid>
        <w:gridCol w:w="1615"/>
        <w:gridCol w:w="4104"/>
        <w:gridCol w:w="4104"/>
      </w:tblGrid>
      <w:tr w:rsidR="00755602" w:rsidTr="00B31F1D">
        <w:trPr>
          <w:cnfStyle w:val="100000000000" w:firstRow="1" w:lastRow="0" w:firstColumn="0" w:lastColumn="0" w:oddVBand="0" w:evenVBand="0" w:oddHBand="0" w:evenHBand="0" w:firstRowFirstColumn="0" w:firstRowLastColumn="0" w:lastRowFirstColumn="0" w:lastRowLastColumn="0"/>
          <w:ins w:id="734"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tcPr>
          <w:p w:rsidR="00755602" w:rsidRDefault="00755602">
            <w:pPr>
              <w:rPr>
                <w:ins w:id="735" w:author="Pranav Mehndiratta" w:date="2014-03-09T10:49:00Z"/>
              </w:rPr>
            </w:pPr>
            <w:ins w:id="736" w:author="Pranav Mehndiratta" w:date="2014-03-09T10:49:00Z">
              <w:r>
                <w:t>Data Structure</w:t>
              </w:r>
            </w:ins>
          </w:p>
        </w:tc>
        <w:tc>
          <w:tcPr>
            <w:tcW w:w="4104" w:type="dxa"/>
          </w:tcPr>
          <w:p w:rsidR="00755602" w:rsidRDefault="00755602">
            <w:pPr>
              <w:jc w:val="center"/>
              <w:cnfStyle w:val="100000000000" w:firstRow="1" w:lastRow="0" w:firstColumn="0" w:lastColumn="0" w:oddVBand="0" w:evenVBand="0" w:oddHBand="0" w:evenHBand="0" w:firstRowFirstColumn="0" w:firstRowLastColumn="0" w:lastRowFirstColumn="0" w:lastRowLastColumn="0"/>
              <w:rPr>
                <w:ins w:id="737" w:author="Pranav Mehndiratta" w:date="2014-03-09T10:49:00Z"/>
              </w:rPr>
              <w:pPrChange w:id="738" w:author="Pranav Mehndiratta" w:date="2014-03-09T19:56:00Z">
                <w:pPr>
                  <w:cnfStyle w:val="100000000000" w:firstRow="1" w:lastRow="0" w:firstColumn="0" w:lastColumn="0" w:oddVBand="0" w:evenVBand="0" w:oddHBand="0" w:evenHBand="0" w:firstRowFirstColumn="0" w:firstRowLastColumn="0" w:lastRowFirstColumn="0" w:lastRowLastColumn="0"/>
                </w:pPr>
              </w:pPrChange>
            </w:pPr>
            <w:ins w:id="739" w:author="Pranav Mehndiratta" w:date="2014-03-09T10:49:00Z">
              <w:r>
                <w:t>Advantages</w:t>
              </w:r>
            </w:ins>
          </w:p>
        </w:tc>
        <w:tc>
          <w:tcPr>
            <w:tcW w:w="4104" w:type="dxa"/>
          </w:tcPr>
          <w:p w:rsidR="00755602" w:rsidRDefault="00755602">
            <w:pPr>
              <w:jc w:val="center"/>
              <w:cnfStyle w:val="100000000000" w:firstRow="1" w:lastRow="0" w:firstColumn="0" w:lastColumn="0" w:oddVBand="0" w:evenVBand="0" w:oddHBand="0" w:evenHBand="0" w:firstRowFirstColumn="0" w:firstRowLastColumn="0" w:lastRowFirstColumn="0" w:lastRowLastColumn="0"/>
              <w:rPr>
                <w:ins w:id="740" w:author="Pranav Mehndiratta" w:date="2014-03-09T10:49:00Z"/>
              </w:rPr>
              <w:pPrChange w:id="741" w:author="Pranav Mehndiratta" w:date="2014-03-09T19:56:00Z">
                <w:pPr>
                  <w:cnfStyle w:val="100000000000" w:firstRow="1" w:lastRow="0" w:firstColumn="0" w:lastColumn="0" w:oddVBand="0" w:evenVBand="0" w:oddHBand="0" w:evenHBand="0" w:firstRowFirstColumn="0" w:firstRowLastColumn="0" w:lastRowFirstColumn="0" w:lastRowLastColumn="0"/>
                </w:pPr>
              </w:pPrChange>
            </w:pPr>
            <w:ins w:id="742" w:author="Pranav Mehndiratta" w:date="2014-03-09T10:49:00Z">
              <w:r>
                <w:t>Disadvantages</w:t>
              </w:r>
            </w:ins>
          </w:p>
        </w:tc>
      </w:tr>
      <w:tr w:rsidR="00755602" w:rsidTr="00B31F1D">
        <w:trPr>
          <w:cnfStyle w:val="000000100000" w:firstRow="0" w:lastRow="0" w:firstColumn="0" w:lastColumn="0" w:oddVBand="0" w:evenVBand="0" w:oddHBand="1" w:evenHBand="0" w:firstRowFirstColumn="0" w:firstRowLastColumn="0" w:lastRowFirstColumn="0" w:lastRowLastColumn="0"/>
          <w:ins w:id="743"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755602" w:rsidRDefault="00755602">
            <w:pPr>
              <w:jc w:val="center"/>
              <w:rPr>
                <w:ins w:id="744" w:author="Pranav Mehndiratta" w:date="2014-03-09T10:49:00Z"/>
              </w:rPr>
            </w:pPr>
            <w:ins w:id="745" w:author="Pranav Mehndiratta" w:date="2014-03-09T10:49:00Z">
              <w:r>
                <w:t>Array</w:t>
              </w:r>
            </w:ins>
          </w:p>
        </w:tc>
        <w:tc>
          <w:tcPr>
            <w:tcW w:w="4104" w:type="dxa"/>
          </w:tcPr>
          <w:p w:rsidR="00755602" w:rsidRDefault="00755602">
            <w:pPr>
              <w:cnfStyle w:val="000000100000" w:firstRow="0" w:lastRow="0" w:firstColumn="0" w:lastColumn="0" w:oddVBand="0" w:evenVBand="0" w:oddHBand="1" w:evenHBand="0" w:firstRowFirstColumn="0" w:firstRowLastColumn="0" w:lastRowFirstColumn="0" w:lastRowLastColumn="0"/>
              <w:rPr>
                <w:ins w:id="746" w:author="Pranav Mehndiratta" w:date="2014-03-09T10:49:00Z"/>
              </w:rPr>
            </w:pPr>
            <w:ins w:id="747" w:author="Pranav Mehndiratta" w:date="2014-03-09T10:49:00Z">
              <w:r>
                <w:t>Fast indexing and iteration</w:t>
              </w:r>
            </w:ins>
          </w:p>
        </w:tc>
        <w:tc>
          <w:tcPr>
            <w:tcW w:w="4104" w:type="dxa"/>
          </w:tcPr>
          <w:p w:rsidR="00755602" w:rsidRDefault="00755602">
            <w:pPr>
              <w:cnfStyle w:val="000000100000" w:firstRow="0" w:lastRow="0" w:firstColumn="0" w:lastColumn="0" w:oddVBand="0" w:evenVBand="0" w:oddHBand="1" w:evenHBand="0" w:firstRowFirstColumn="0" w:firstRowLastColumn="0" w:lastRowFirstColumn="0" w:lastRowLastColumn="0"/>
              <w:rPr>
                <w:ins w:id="748" w:author="Pranav Mehndiratta" w:date="2014-03-09T10:49:00Z"/>
              </w:rPr>
            </w:pPr>
            <w:ins w:id="749" w:author="Pranav Mehndiratta" w:date="2014-03-09T10:50:00Z">
              <w:r>
                <w:t>W</w:t>
              </w:r>
            </w:ins>
            <w:ins w:id="750" w:author="Pranav Mehndiratta" w:date="2014-03-09T10:49:00Z">
              <w:r>
                <w:t>asted space if array is not full</w:t>
              </w:r>
            </w:ins>
          </w:p>
        </w:tc>
      </w:tr>
      <w:tr w:rsidR="00755602" w:rsidTr="00B31F1D">
        <w:trPr>
          <w:ins w:id="751"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755602" w:rsidRDefault="00755602">
            <w:pPr>
              <w:jc w:val="center"/>
              <w:rPr>
                <w:ins w:id="752" w:author="Pranav Mehndiratta" w:date="2014-03-09T10:49:00Z"/>
              </w:rPr>
            </w:pPr>
          </w:p>
        </w:tc>
        <w:tc>
          <w:tcPr>
            <w:tcW w:w="4104" w:type="dxa"/>
          </w:tcPr>
          <w:p w:rsidR="00755602" w:rsidRDefault="00755602">
            <w:pPr>
              <w:cnfStyle w:val="000000000000" w:firstRow="0" w:lastRow="0" w:firstColumn="0" w:lastColumn="0" w:oddVBand="0" w:evenVBand="0" w:oddHBand="0" w:evenHBand="0" w:firstRowFirstColumn="0" w:firstRowLastColumn="0" w:lastRowFirstColumn="0" w:lastRowLastColumn="0"/>
              <w:rPr>
                <w:ins w:id="753" w:author="Pranav Mehndiratta" w:date="2014-03-09T10:49:00Z"/>
              </w:rPr>
            </w:pPr>
            <w:ins w:id="754" w:author="Pranav Mehndiratta" w:date="2014-03-09T10:49:00Z">
              <w:r>
                <w:t>Easy to implement</w:t>
              </w:r>
            </w:ins>
          </w:p>
        </w:tc>
        <w:tc>
          <w:tcPr>
            <w:tcW w:w="4104" w:type="dxa"/>
          </w:tcPr>
          <w:p w:rsidR="00755602" w:rsidRDefault="00CC453A">
            <w:pPr>
              <w:cnfStyle w:val="000000000000" w:firstRow="0" w:lastRow="0" w:firstColumn="0" w:lastColumn="0" w:oddVBand="0" w:evenVBand="0" w:oddHBand="0" w:evenHBand="0" w:firstRowFirstColumn="0" w:firstRowLastColumn="0" w:lastRowFirstColumn="0" w:lastRowLastColumn="0"/>
              <w:rPr>
                <w:ins w:id="755" w:author="Pranav Mehndiratta" w:date="2014-03-09T10:49:00Z"/>
              </w:rPr>
            </w:pPr>
            <w:ins w:id="756" w:author="Pranav Mehndiratta" w:date="2014-03-09T11:00:00Z">
              <w:r>
                <w:t xml:space="preserve">Indices are fixed </w:t>
              </w:r>
            </w:ins>
          </w:p>
        </w:tc>
      </w:tr>
      <w:tr w:rsidR="00755602" w:rsidTr="00B31F1D">
        <w:trPr>
          <w:cnfStyle w:val="000000100000" w:firstRow="0" w:lastRow="0" w:firstColumn="0" w:lastColumn="0" w:oddVBand="0" w:evenVBand="0" w:oddHBand="1" w:evenHBand="0" w:firstRowFirstColumn="0" w:firstRowLastColumn="0" w:lastRowFirstColumn="0" w:lastRowLastColumn="0"/>
          <w:ins w:id="757"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755602" w:rsidRDefault="00755602">
            <w:pPr>
              <w:jc w:val="center"/>
              <w:rPr>
                <w:ins w:id="758" w:author="Pranav Mehndiratta" w:date="2014-03-09T10:49:00Z"/>
              </w:rPr>
            </w:pPr>
            <w:ins w:id="759" w:author="Pranav Mehndiratta" w:date="2014-03-09T10:49:00Z">
              <w:r>
                <w:t>Linked List</w:t>
              </w:r>
            </w:ins>
          </w:p>
        </w:tc>
        <w:tc>
          <w:tcPr>
            <w:tcW w:w="4104" w:type="dxa"/>
          </w:tcPr>
          <w:p w:rsidR="00755602" w:rsidRDefault="00755602">
            <w:pPr>
              <w:cnfStyle w:val="000000100000" w:firstRow="0" w:lastRow="0" w:firstColumn="0" w:lastColumn="0" w:oddVBand="0" w:evenVBand="0" w:oddHBand="1" w:evenHBand="0" w:firstRowFirstColumn="0" w:firstRowLastColumn="0" w:lastRowFirstColumn="0" w:lastRowLastColumn="0"/>
              <w:rPr>
                <w:ins w:id="760" w:author="Pranav Mehndiratta" w:date="2014-03-09T10:49:00Z"/>
              </w:rPr>
            </w:pPr>
            <w:ins w:id="761" w:author="Pranav Mehndiratta" w:date="2014-03-09T10:49:00Z">
              <w:r>
                <w:t>List can be traversed from either direction</w:t>
              </w:r>
            </w:ins>
          </w:p>
        </w:tc>
        <w:tc>
          <w:tcPr>
            <w:tcW w:w="4104" w:type="dxa"/>
          </w:tcPr>
          <w:p w:rsidR="00755602" w:rsidRDefault="00755602">
            <w:pPr>
              <w:cnfStyle w:val="000000100000" w:firstRow="0" w:lastRow="0" w:firstColumn="0" w:lastColumn="0" w:oddVBand="0" w:evenVBand="0" w:oddHBand="1" w:evenHBand="0" w:firstRowFirstColumn="0" w:firstRowLastColumn="0" w:lastRowFirstColumn="0" w:lastRowLastColumn="0"/>
              <w:rPr>
                <w:ins w:id="762" w:author="Pranav Mehndiratta" w:date="2014-03-09T10:49:00Z"/>
              </w:rPr>
            </w:pPr>
            <w:ins w:id="763" w:author="Pranav Mehndiratta" w:date="2014-03-09T10:49:00Z">
              <w:r>
                <w:t>Entire list needs to be traversed to find a record</w:t>
              </w:r>
            </w:ins>
          </w:p>
        </w:tc>
      </w:tr>
      <w:tr w:rsidR="00755602" w:rsidTr="00B31F1D">
        <w:trPr>
          <w:ins w:id="764"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755602" w:rsidRDefault="00755602">
            <w:pPr>
              <w:jc w:val="center"/>
              <w:rPr>
                <w:ins w:id="765" w:author="Pranav Mehndiratta" w:date="2014-03-09T10:49:00Z"/>
              </w:rPr>
            </w:pPr>
          </w:p>
        </w:tc>
        <w:tc>
          <w:tcPr>
            <w:tcW w:w="4104" w:type="dxa"/>
          </w:tcPr>
          <w:p w:rsidR="00755602" w:rsidRDefault="00755602">
            <w:pPr>
              <w:cnfStyle w:val="000000000000" w:firstRow="0" w:lastRow="0" w:firstColumn="0" w:lastColumn="0" w:oddVBand="0" w:evenVBand="0" w:oddHBand="0" w:evenHBand="0" w:firstRowFirstColumn="0" w:firstRowLastColumn="0" w:lastRowFirstColumn="0" w:lastRowLastColumn="0"/>
              <w:rPr>
                <w:ins w:id="766" w:author="Pranav Mehndiratta" w:date="2014-03-09T10:49:00Z"/>
              </w:rPr>
            </w:pPr>
            <w:ins w:id="767" w:author="Pranav Mehndiratta" w:date="2014-03-09T10:49:00Z">
              <w:r>
                <w:t>No limit on number of records</w:t>
              </w:r>
            </w:ins>
          </w:p>
        </w:tc>
        <w:tc>
          <w:tcPr>
            <w:tcW w:w="4104" w:type="dxa"/>
          </w:tcPr>
          <w:p w:rsidR="00755602" w:rsidRDefault="00755602">
            <w:pPr>
              <w:cnfStyle w:val="000000000000" w:firstRow="0" w:lastRow="0" w:firstColumn="0" w:lastColumn="0" w:oddVBand="0" w:evenVBand="0" w:oddHBand="0" w:evenHBand="0" w:firstRowFirstColumn="0" w:firstRowLastColumn="0" w:lastRowFirstColumn="0" w:lastRowLastColumn="0"/>
              <w:rPr>
                <w:ins w:id="768" w:author="Pranav Mehndiratta" w:date="2014-03-09T10:49:00Z"/>
              </w:rPr>
            </w:pPr>
            <w:ins w:id="769" w:author="Pranav Mehndiratta" w:date="2014-03-09T10:49:00Z">
              <w:r>
                <w:t>Complexity is high since data is not indexed</w:t>
              </w:r>
            </w:ins>
          </w:p>
        </w:tc>
      </w:tr>
      <w:tr w:rsidR="00755602" w:rsidTr="00B31F1D">
        <w:trPr>
          <w:cnfStyle w:val="000000100000" w:firstRow="0" w:lastRow="0" w:firstColumn="0" w:lastColumn="0" w:oddVBand="0" w:evenVBand="0" w:oddHBand="1" w:evenHBand="0" w:firstRowFirstColumn="0" w:firstRowLastColumn="0" w:lastRowFirstColumn="0" w:lastRowLastColumn="0"/>
          <w:ins w:id="770"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755602" w:rsidRDefault="00755602">
            <w:pPr>
              <w:jc w:val="center"/>
              <w:rPr>
                <w:ins w:id="771" w:author="Pranav Mehndiratta" w:date="2014-03-09T10:49:00Z"/>
              </w:rPr>
            </w:pPr>
            <w:ins w:id="772" w:author="Pranav Mehndiratta" w:date="2014-03-09T10:49:00Z">
              <w:r>
                <w:t>Binary Search Tree</w:t>
              </w:r>
            </w:ins>
          </w:p>
        </w:tc>
        <w:tc>
          <w:tcPr>
            <w:tcW w:w="4104" w:type="dxa"/>
          </w:tcPr>
          <w:p w:rsidR="00755602" w:rsidRDefault="00755602">
            <w:pPr>
              <w:cnfStyle w:val="000000100000" w:firstRow="0" w:lastRow="0" w:firstColumn="0" w:lastColumn="0" w:oddVBand="0" w:evenVBand="0" w:oddHBand="1" w:evenHBand="0" w:firstRowFirstColumn="0" w:firstRowLastColumn="0" w:lastRowFirstColumn="0" w:lastRowLastColumn="0"/>
              <w:rPr>
                <w:ins w:id="773" w:author="Pranav Mehndiratta" w:date="2014-03-09T10:49:00Z"/>
              </w:rPr>
            </w:pPr>
            <w:ins w:id="774" w:author="Pranav Mehndiratta" w:date="2014-03-09T10:49:00Z">
              <w:r>
                <w:t>No limit on number of records</w:t>
              </w:r>
            </w:ins>
          </w:p>
        </w:tc>
        <w:tc>
          <w:tcPr>
            <w:tcW w:w="4104" w:type="dxa"/>
          </w:tcPr>
          <w:p w:rsidR="00755602" w:rsidRDefault="00755602">
            <w:pPr>
              <w:cnfStyle w:val="000000100000" w:firstRow="0" w:lastRow="0" w:firstColumn="0" w:lastColumn="0" w:oddVBand="0" w:evenVBand="0" w:oddHBand="1" w:evenHBand="0" w:firstRowFirstColumn="0" w:firstRowLastColumn="0" w:lastRowFirstColumn="0" w:lastRowLastColumn="0"/>
              <w:rPr>
                <w:ins w:id="775" w:author="Pranav Mehndiratta" w:date="2014-03-09T10:49:00Z"/>
              </w:rPr>
            </w:pPr>
            <w:ins w:id="776" w:author="Pranav Mehndiratta" w:date="2014-03-09T10:49:00Z">
              <w:r>
                <w:t>Hard to implement</w:t>
              </w:r>
            </w:ins>
          </w:p>
        </w:tc>
      </w:tr>
      <w:tr w:rsidR="00755602" w:rsidTr="00B31F1D">
        <w:trPr>
          <w:ins w:id="777"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755602" w:rsidRDefault="00755602">
            <w:pPr>
              <w:jc w:val="center"/>
              <w:rPr>
                <w:ins w:id="778" w:author="Pranav Mehndiratta" w:date="2014-03-09T10:49:00Z"/>
              </w:rPr>
            </w:pPr>
          </w:p>
        </w:tc>
        <w:tc>
          <w:tcPr>
            <w:tcW w:w="4104" w:type="dxa"/>
          </w:tcPr>
          <w:p w:rsidR="00755602" w:rsidRDefault="00755602">
            <w:pPr>
              <w:cnfStyle w:val="000000000000" w:firstRow="0" w:lastRow="0" w:firstColumn="0" w:lastColumn="0" w:oddVBand="0" w:evenVBand="0" w:oddHBand="0" w:evenHBand="0" w:firstRowFirstColumn="0" w:firstRowLastColumn="0" w:lastRowFirstColumn="0" w:lastRowLastColumn="0"/>
              <w:rPr>
                <w:ins w:id="779" w:author="Pranav Mehndiratta" w:date="2014-03-09T10:49:00Z"/>
              </w:rPr>
            </w:pPr>
            <w:ins w:id="780" w:author="Pranav Mehndiratta" w:date="2014-03-09T10:49:00Z">
              <w:r>
                <w:t>Elements are always sorted</w:t>
              </w:r>
            </w:ins>
          </w:p>
        </w:tc>
        <w:tc>
          <w:tcPr>
            <w:tcW w:w="4104" w:type="dxa"/>
          </w:tcPr>
          <w:p w:rsidR="00755602" w:rsidRDefault="00755602">
            <w:pPr>
              <w:cnfStyle w:val="000000000000" w:firstRow="0" w:lastRow="0" w:firstColumn="0" w:lastColumn="0" w:oddVBand="0" w:evenVBand="0" w:oddHBand="0" w:evenHBand="0" w:firstRowFirstColumn="0" w:firstRowLastColumn="0" w:lastRowFirstColumn="0" w:lastRowLastColumn="0"/>
              <w:rPr>
                <w:ins w:id="781" w:author="Pranav Mehndiratta" w:date="2014-03-09T10:49:00Z"/>
              </w:rPr>
            </w:pPr>
            <w:ins w:id="782" w:author="Pranav Mehndiratta" w:date="2014-03-09T10:49:00Z">
              <w:r>
                <w:t>Constant complexity of O(log n)</w:t>
              </w:r>
            </w:ins>
          </w:p>
        </w:tc>
      </w:tr>
      <w:tr w:rsidR="00755602" w:rsidTr="00B31F1D">
        <w:trPr>
          <w:cnfStyle w:val="000000100000" w:firstRow="0" w:lastRow="0" w:firstColumn="0" w:lastColumn="0" w:oddVBand="0" w:evenVBand="0" w:oddHBand="1" w:evenHBand="0" w:firstRowFirstColumn="0" w:firstRowLastColumn="0" w:lastRowFirstColumn="0" w:lastRowLastColumn="0"/>
          <w:ins w:id="783"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755602" w:rsidRDefault="00755602">
            <w:pPr>
              <w:jc w:val="center"/>
              <w:rPr>
                <w:ins w:id="784" w:author="Pranav Mehndiratta" w:date="2014-03-09T10:49:00Z"/>
              </w:rPr>
            </w:pPr>
            <w:ins w:id="785" w:author="Pranav Mehndiratta" w:date="2014-03-09T10:49:00Z">
              <w:r>
                <w:t>Hash Table</w:t>
              </w:r>
            </w:ins>
          </w:p>
        </w:tc>
        <w:tc>
          <w:tcPr>
            <w:tcW w:w="4104" w:type="dxa"/>
          </w:tcPr>
          <w:p w:rsidR="00755602" w:rsidRDefault="00755602">
            <w:pPr>
              <w:cnfStyle w:val="000000100000" w:firstRow="0" w:lastRow="0" w:firstColumn="0" w:lastColumn="0" w:oddVBand="0" w:evenVBand="0" w:oddHBand="1" w:evenHBand="0" w:firstRowFirstColumn="0" w:firstRowLastColumn="0" w:lastRowFirstColumn="0" w:lastRowLastColumn="0"/>
              <w:rPr>
                <w:ins w:id="786" w:author="Pranav Mehndiratta" w:date="2014-03-09T10:49:00Z"/>
              </w:rPr>
            </w:pPr>
            <w:ins w:id="787" w:author="Pranav Mehndiratta" w:date="2014-03-09T10:49:00Z">
              <w:r>
                <w:t>Fastest access to data elements</w:t>
              </w:r>
            </w:ins>
          </w:p>
        </w:tc>
        <w:tc>
          <w:tcPr>
            <w:tcW w:w="4104" w:type="dxa"/>
          </w:tcPr>
          <w:p w:rsidR="00755602" w:rsidRDefault="00755602">
            <w:pPr>
              <w:cnfStyle w:val="000000100000" w:firstRow="0" w:lastRow="0" w:firstColumn="0" w:lastColumn="0" w:oddVBand="0" w:evenVBand="0" w:oddHBand="1" w:evenHBand="0" w:firstRowFirstColumn="0" w:firstRowLastColumn="0" w:lastRowFirstColumn="0" w:lastRowLastColumn="0"/>
              <w:rPr>
                <w:ins w:id="788" w:author="Pranav Mehndiratta" w:date="2014-03-09T10:49:00Z"/>
              </w:rPr>
            </w:pPr>
            <w:ins w:id="789" w:author="Pranav Mehndiratta" w:date="2014-03-09T10:49:00Z">
              <w:r>
                <w:t>Need to define a hash function</w:t>
              </w:r>
            </w:ins>
          </w:p>
        </w:tc>
      </w:tr>
      <w:tr w:rsidR="00755602" w:rsidTr="00B31F1D">
        <w:trPr>
          <w:ins w:id="790"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vMerge/>
          </w:tcPr>
          <w:p w:rsidR="00755602" w:rsidRDefault="00755602">
            <w:pPr>
              <w:rPr>
                <w:ins w:id="791" w:author="Pranav Mehndiratta" w:date="2014-03-09T10:49:00Z"/>
              </w:rPr>
            </w:pPr>
          </w:p>
        </w:tc>
        <w:tc>
          <w:tcPr>
            <w:tcW w:w="4104" w:type="dxa"/>
          </w:tcPr>
          <w:p w:rsidR="00755602" w:rsidRDefault="00755602">
            <w:pPr>
              <w:cnfStyle w:val="000000000000" w:firstRow="0" w:lastRow="0" w:firstColumn="0" w:lastColumn="0" w:oddVBand="0" w:evenVBand="0" w:oddHBand="0" w:evenHBand="0" w:firstRowFirstColumn="0" w:firstRowLastColumn="0" w:lastRowFirstColumn="0" w:lastRowLastColumn="0"/>
              <w:rPr>
                <w:ins w:id="792" w:author="Pranav Mehndiratta" w:date="2014-03-09T10:49:00Z"/>
              </w:rPr>
            </w:pPr>
            <w:ins w:id="793" w:author="Pranav Mehndiratta" w:date="2014-03-09T10:49:00Z">
              <w:r>
                <w:t>Constant complexity of O(1)</w:t>
              </w:r>
            </w:ins>
          </w:p>
        </w:tc>
        <w:tc>
          <w:tcPr>
            <w:tcW w:w="4104" w:type="dxa"/>
          </w:tcPr>
          <w:p w:rsidR="00755602" w:rsidRDefault="00755602">
            <w:pPr>
              <w:cnfStyle w:val="000000000000" w:firstRow="0" w:lastRow="0" w:firstColumn="0" w:lastColumn="0" w:oddVBand="0" w:evenVBand="0" w:oddHBand="0" w:evenHBand="0" w:firstRowFirstColumn="0" w:firstRowLastColumn="0" w:lastRowFirstColumn="0" w:lastRowLastColumn="0"/>
              <w:rPr>
                <w:ins w:id="794" w:author="Pranav Mehndiratta" w:date="2014-03-09T10:49:00Z"/>
              </w:rPr>
            </w:pPr>
            <w:ins w:id="795" w:author="Pranav Mehndiratta" w:date="2014-03-09T10:49:00Z">
              <w:r>
                <w:t>Data is not sorted</w:t>
              </w:r>
            </w:ins>
          </w:p>
        </w:tc>
      </w:tr>
      <w:tr w:rsidR="00755602" w:rsidTr="00B31F1D">
        <w:trPr>
          <w:cnfStyle w:val="000000100000" w:firstRow="0" w:lastRow="0" w:firstColumn="0" w:lastColumn="0" w:oddVBand="0" w:evenVBand="0" w:oddHBand="1" w:evenHBand="0" w:firstRowFirstColumn="0" w:firstRowLastColumn="0" w:lastRowFirstColumn="0" w:lastRowLastColumn="0"/>
          <w:ins w:id="796" w:author="Pranav Mehndiratta" w:date="2014-03-09T10:49:00Z"/>
        </w:trPr>
        <w:tc>
          <w:tcPr>
            <w:cnfStyle w:val="001000000000" w:firstRow="0" w:lastRow="0" w:firstColumn="1" w:lastColumn="0" w:oddVBand="0" w:evenVBand="0" w:oddHBand="0" w:evenHBand="0" w:firstRowFirstColumn="0" w:firstRowLastColumn="0" w:lastRowFirstColumn="0" w:lastRowLastColumn="0"/>
            <w:tcW w:w="1615" w:type="dxa"/>
            <w:vMerge/>
          </w:tcPr>
          <w:p w:rsidR="00755602" w:rsidRDefault="00755602">
            <w:pPr>
              <w:rPr>
                <w:ins w:id="797" w:author="Pranav Mehndiratta" w:date="2014-03-09T10:49:00Z"/>
              </w:rPr>
            </w:pPr>
          </w:p>
        </w:tc>
        <w:tc>
          <w:tcPr>
            <w:tcW w:w="4104" w:type="dxa"/>
          </w:tcPr>
          <w:p w:rsidR="00755602" w:rsidRDefault="00755602">
            <w:pPr>
              <w:cnfStyle w:val="000000100000" w:firstRow="0" w:lastRow="0" w:firstColumn="0" w:lastColumn="0" w:oddVBand="0" w:evenVBand="0" w:oddHBand="1" w:evenHBand="0" w:firstRowFirstColumn="0" w:firstRowLastColumn="0" w:lastRowFirstColumn="0" w:lastRowLastColumn="0"/>
              <w:rPr>
                <w:ins w:id="798" w:author="Pranav Mehndiratta" w:date="2014-03-09T10:49:00Z"/>
              </w:rPr>
            </w:pPr>
            <w:ins w:id="799" w:author="Pranav Mehndiratta" w:date="2014-03-09T10:49:00Z">
              <w:r>
                <w:t>Minimal collisions in residential data</w:t>
              </w:r>
            </w:ins>
          </w:p>
        </w:tc>
        <w:tc>
          <w:tcPr>
            <w:tcW w:w="4104" w:type="dxa"/>
          </w:tcPr>
          <w:p w:rsidR="00755602" w:rsidRDefault="00755602">
            <w:pPr>
              <w:keepNext/>
              <w:cnfStyle w:val="000000100000" w:firstRow="0" w:lastRow="0" w:firstColumn="0" w:lastColumn="0" w:oddVBand="0" w:evenVBand="0" w:oddHBand="1" w:evenHBand="0" w:firstRowFirstColumn="0" w:firstRowLastColumn="0" w:lastRowFirstColumn="0" w:lastRowLastColumn="0"/>
              <w:rPr>
                <w:ins w:id="800" w:author="Pranav Mehndiratta" w:date="2014-03-09T10:49:00Z"/>
              </w:rPr>
            </w:pPr>
          </w:p>
        </w:tc>
      </w:tr>
    </w:tbl>
    <w:p w:rsidR="00A035EE" w:rsidRPr="00EC2312" w:rsidRDefault="00755602">
      <w:pPr>
        <w:pStyle w:val="Caption"/>
        <w:jc w:val="center"/>
        <w:rPr>
          <w:ins w:id="801" w:author="Pranav Mehndiratta" w:date="2014-03-09T19:54:00Z"/>
          <w:rPrChange w:id="802" w:author="Pranav Mehndiratta" w:date="2014-03-09T20:00:00Z">
            <w:rPr>
              <w:ins w:id="803" w:author="Pranav Mehndiratta" w:date="2014-03-09T19:54:00Z"/>
              <w:lang w:val="en-IN"/>
            </w:rPr>
          </w:rPrChange>
        </w:rPr>
        <w:pPrChange w:id="804" w:author="Pranav Mehndiratta" w:date="2014-03-09T20:00:00Z">
          <w:pPr/>
        </w:pPrChange>
      </w:pPr>
      <w:ins w:id="805" w:author="Pranav Mehndiratta" w:date="2014-03-09T10:49:00Z">
        <w:r>
          <w:t>Table</w:t>
        </w:r>
      </w:ins>
      <w:ins w:id="806" w:author="Pranav Mehndiratta" w:date="2014-03-09T10:56:00Z">
        <w:r w:rsidR="00822928">
          <w:t xml:space="preserve"> 2</w:t>
        </w:r>
      </w:ins>
      <w:ins w:id="807" w:author="Pranav Mehndiratta" w:date="2014-03-09T10:49:00Z">
        <w:r>
          <w:t>: Comparison of Data Structures</w:t>
        </w:r>
      </w:ins>
      <w:customXmlInsRangeStart w:id="808" w:author="Pranav Mehndiratta" w:date="2014-03-09T10:49:00Z"/>
      <w:sdt>
        <w:sdtPr>
          <w:id w:val="-416329482"/>
          <w:citation/>
        </w:sdtPr>
        <w:sdtContent>
          <w:customXmlInsRangeEnd w:id="808"/>
          <w:ins w:id="809" w:author="Pranav Mehndiratta" w:date="2014-03-09T10:49:00Z">
            <w:r>
              <w:fldChar w:fldCharType="begin"/>
            </w:r>
            <w:r>
              <w:instrText xml:space="preserve"> CITATION Tho09 \l 1033 </w:instrText>
            </w:r>
            <w:r>
              <w:fldChar w:fldCharType="separate"/>
            </w:r>
          </w:ins>
          <w:r w:rsidR="008C3D92">
            <w:rPr>
              <w:noProof/>
            </w:rPr>
            <w:t xml:space="preserve"> </w:t>
          </w:r>
          <w:r w:rsidR="008C3D92" w:rsidRPr="008C3D92">
            <w:rPr>
              <w:noProof/>
            </w:rPr>
            <w:t>[7]</w:t>
          </w:r>
          <w:ins w:id="810" w:author="Pranav Mehndiratta" w:date="2014-03-09T10:49:00Z">
            <w:r>
              <w:fldChar w:fldCharType="end"/>
            </w:r>
          </w:ins>
          <w:customXmlInsRangeStart w:id="811" w:author="Pranav Mehndiratta" w:date="2014-03-09T10:49:00Z"/>
        </w:sdtContent>
      </w:sdt>
      <w:customXmlInsRangeEnd w:id="811"/>
    </w:p>
    <w:p w:rsidR="006869A0" w:rsidRDefault="006869A0">
      <w:pPr>
        <w:pStyle w:val="Heading2"/>
        <w:rPr>
          <w:ins w:id="812" w:author="Pranav Mehndiratta" w:date="2014-03-09T17:53:00Z"/>
          <w:lang w:val="en-IN"/>
        </w:rPr>
        <w:pPrChange w:id="813" w:author="Pranav Mehndiratta" w:date="2014-03-09T19:56:00Z">
          <w:pPr/>
        </w:pPrChange>
      </w:pPr>
      <w:bookmarkStart w:id="814" w:name="_Toc382168600"/>
      <w:ins w:id="815" w:author="Pranav Mehndiratta" w:date="2014-03-09T17:53:00Z">
        <w:r>
          <w:rPr>
            <w:lang w:val="en-IN"/>
          </w:rPr>
          <w:t>Parsing</w:t>
        </w:r>
        <w:bookmarkEnd w:id="814"/>
      </w:ins>
    </w:p>
    <w:p w:rsidR="006869A0" w:rsidRDefault="006869A0">
      <w:pPr>
        <w:pStyle w:val="Heading3"/>
        <w:spacing w:line="240" w:lineRule="auto"/>
        <w:rPr>
          <w:ins w:id="816" w:author="Pranav Mehndiratta" w:date="2014-03-09T17:54:00Z"/>
          <w:lang w:val="en-IN"/>
        </w:rPr>
        <w:pPrChange w:id="817" w:author="Pranav Mehndiratta" w:date="2014-03-09T19:56:00Z">
          <w:pPr>
            <w:spacing w:line="240" w:lineRule="auto"/>
          </w:pPr>
        </w:pPrChange>
      </w:pPr>
      <w:bookmarkStart w:id="818" w:name="_Toc382168601"/>
      <w:ins w:id="819" w:author="Pranav Mehndiratta" w:date="2014-03-09T17:54:00Z">
        <w:r>
          <w:rPr>
            <w:lang w:val="en-IN"/>
          </w:rPr>
          <w:t>Configuration File</w:t>
        </w:r>
        <w:bookmarkEnd w:id="818"/>
      </w:ins>
    </w:p>
    <w:p w:rsidR="006869A0" w:rsidRPr="006869A0" w:rsidRDefault="006869A0">
      <w:pPr>
        <w:spacing w:line="240" w:lineRule="auto"/>
        <w:rPr>
          <w:ins w:id="820" w:author="Pranav Mehndiratta" w:date="2014-03-09T17:54:00Z"/>
          <w:lang w:val="en-IN"/>
        </w:rPr>
      </w:pPr>
      <w:ins w:id="821" w:author="Pranav Mehndiratta" w:date="2014-03-09T17:54:00Z">
        <w:r w:rsidRPr="006869A0">
          <w:rPr>
            <w:lang w:val="en-IN"/>
          </w:rPr>
          <w:t xml:space="preserve">Processing the configuration file involves extracting the connection information and authentication details. The extended configuration involves the database schema including table names, column </w:t>
        </w:r>
        <w:r w:rsidRPr="006869A0">
          <w:rPr>
            <w:lang w:val="en-IN"/>
          </w:rPr>
          <w:lastRenderedPageBreak/>
          <w:t>names that are part of each table and the type of data (integer/characters) each column accepts</w:t>
        </w:r>
      </w:ins>
      <w:ins w:id="822" w:author="Pranav Mehndiratta" w:date="2014-03-09T17:55:00Z">
        <w:r>
          <w:rPr>
            <w:lang w:val="en-IN"/>
          </w:rPr>
          <w:t xml:space="preserve"> </w:t>
        </w:r>
      </w:ins>
      <w:customXmlInsRangeStart w:id="823" w:author="Pranav Mehndiratta" w:date="2014-03-09T17:56:00Z"/>
      <w:sdt>
        <w:sdtPr>
          <w:rPr>
            <w:lang w:val="en-IN"/>
          </w:rPr>
          <w:id w:val="-1952767305"/>
          <w:citation/>
        </w:sdtPr>
        <w:sdtContent>
          <w:customXmlInsRangeEnd w:id="823"/>
          <w:ins w:id="824" w:author="Pranav Mehndiratta" w:date="2014-03-09T17:56:00Z">
            <w:r>
              <w:rPr>
                <w:lang w:val="en-IN"/>
              </w:rPr>
              <w:fldChar w:fldCharType="begin"/>
            </w:r>
            <w:r>
              <w:instrText xml:space="preserve"> CITATION ECE14 \l 1033 </w:instrText>
            </w:r>
          </w:ins>
          <w:r>
            <w:rPr>
              <w:lang w:val="en-IN"/>
            </w:rPr>
            <w:fldChar w:fldCharType="separate"/>
          </w:r>
          <w:r w:rsidR="008C3D92" w:rsidRPr="008C3D92">
            <w:rPr>
              <w:noProof/>
            </w:rPr>
            <w:t>[5]</w:t>
          </w:r>
          <w:ins w:id="825" w:author="Pranav Mehndiratta" w:date="2014-03-09T17:56:00Z">
            <w:r>
              <w:rPr>
                <w:lang w:val="en-IN"/>
              </w:rPr>
              <w:fldChar w:fldCharType="end"/>
            </w:r>
          </w:ins>
          <w:customXmlInsRangeStart w:id="826" w:author="Pranav Mehndiratta" w:date="2014-03-09T17:56:00Z"/>
        </w:sdtContent>
      </w:sdt>
      <w:customXmlInsRangeEnd w:id="826"/>
      <w:ins w:id="827" w:author="Pranav Mehndiratta" w:date="2014-03-09T17:54:00Z">
        <w:r w:rsidRPr="006869A0">
          <w:rPr>
            <w:lang w:val="en-IN"/>
          </w:rPr>
          <w:t>. A sample of the defined format for the server configuration file is given in Appendix A.</w:t>
        </w:r>
      </w:ins>
    </w:p>
    <w:p w:rsidR="006869A0" w:rsidRDefault="006869A0">
      <w:pPr>
        <w:pStyle w:val="Heading3"/>
        <w:spacing w:line="240" w:lineRule="auto"/>
        <w:rPr>
          <w:ins w:id="828" w:author="Pranav Mehndiratta" w:date="2014-03-09T17:54:00Z"/>
          <w:lang w:val="en-IN"/>
        </w:rPr>
        <w:pPrChange w:id="829" w:author="Pranav Mehndiratta" w:date="2014-03-09T19:56:00Z">
          <w:pPr/>
        </w:pPrChange>
      </w:pPr>
      <w:bookmarkStart w:id="830" w:name="_Toc382168602"/>
      <w:ins w:id="831" w:author="Pranav Mehndiratta" w:date="2014-03-09T17:54:00Z">
        <w:r>
          <w:rPr>
            <w:lang w:val="en-IN"/>
          </w:rPr>
          <w:t>Data</w:t>
        </w:r>
        <w:bookmarkEnd w:id="830"/>
      </w:ins>
    </w:p>
    <w:p w:rsidR="006869A0" w:rsidRDefault="006869A0">
      <w:pPr>
        <w:spacing w:line="240" w:lineRule="auto"/>
        <w:rPr>
          <w:ins w:id="832" w:author="Pranav Mehndiratta" w:date="2014-03-09T18:16:00Z"/>
          <w:lang w:val="en-IN"/>
        </w:rPr>
        <w:pPrChange w:id="833" w:author="Pranav Mehndiratta" w:date="2014-03-09T19:56:00Z">
          <w:pPr/>
        </w:pPrChange>
      </w:pPr>
      <w:ins w:id="834" w:author="Pranav Mehndiratta" w:date="2014-03-09T17:54:00Z">
        <w:r w:rsidRPr="006869A0">
          <w:rPr>
            <w:lang w:val="en-IN"/>
          </w:rPr>
          <w:t>Each key-value pair in a table contains columns, i.e. multiple values per key. These are represented as comma separated strings with the column na</w:t>
        </w:r>
        <w:r>
          <w:rPr>
            <w:lang w:val="en-IN"/>
          </w:rPr>
          <w:t>me followed by the actual value</w:t>
        </w:r>
      </w:ins>
      <w:customXmlInsRangeStart w:id="835" w:author="Pranav Mehndiratta" w:date="2014-03-09T17:56:00Z"/>
      <w:sdt>
        <w:sdtPr>
          <w:rPr>
            <w:lang w:val="en-IN"/>
          </w:rPr>
          <w:id w:val="-787655209"/>
          <w:citation/>
        </w:sdtPr>
        <w:sdtContent>
          <w:customXmlInsRangeEnd w:id="835"/>
          <w:ins w:id="836" w:author="Pranav Mehndiratta" w:date="2014-03-09T17:56:00Z">
            <w:r>
              <w:rPr>
                <w:lang w:val="en-IN"/>
              </w:rPr>
              <w:fldChar w:fldCharType="begin"/>
            </w:r>
            <w:r>
              <w:instrText xml:space="preserve"> CITATION ECE14 \l 1033 </w:instrText>
            </w:r>
          </w:ins>
          <w:r>
            <w:rPr>
              <w:lang w:val="en-IN"/>
            </w:rPr>
            <w:fldChar w:fldCharType="separate"/>
          </w:r>
          <w:r w:rsidR="008C3D92">
            <w:rPr>
              <w:noProof/>
            </w:rPr>
            <w:t xml:space="preserve"> </w:t>
          </w:r>
          <w:r w:rsidR="008C3D92" w:rsidRPr="008C3D92">
            <w:rPr>
              <w:noProof/>
            </w:rPr>
            <w:t>[5]</w:t>
          </w:r>
          <w:ins w:id="837" w:author="Pranav Mehndiratta" w:date="2014-03-09T17:56:00Z">
            <w:r>
              <w:rPr>
                <w:lang w:val="en-IN"/>
              </w:rPr>
              <w:fldChar w:fldCharType="end"/>
            </w:r>
          </w:ins>
          <w:customXmlInsRangeStart w:id="838" w:author="Pranav Mehndiratta" w:date="2014-03-09T17:56:00Z"/>
        </w:sdtContent>
      </w:sdt>
      <w:customXmlInsRangeEnd w:id="838"/>
      <w:ins w:id="839" w:author="Pranav Mehndiratta" w:date="2014-03-09T17:54:00Z">
        <w:r>
          <w:rPr>
            <w:lang w:val="en-IN"/>
          </w:rPr>
          <w:t xml:space="preserve">. </w:t>
        </w:r>
        <w:r w:rsidRPr="006869A0">
          <w:rPr>
            <w:lang w:val="en-IN"/>
          </w:rPr>
          <w:t>User input is converted into the protocol tha</w:t>
        </w:r>
        <w:r>
          <w:rPr>
            <w:lang w:val="en-IN"/>
          </w:rPr>
          <w:t xml:space="preserve">t our server understands </w:t>
        </w:r>
      </w:ins>
      <w:ins w:id="840" w:author="Pranav Mehndiratta" w:date="2014-03-09T17:56:00Z">
        <w:r>
          <w:rPr>
            <w:lang w:val="en-IN"/>
          </w:rPr>
          <w:t>(Table 3)</w:t>
        </w:r>
      </w:ins>
      <w:ins w:id="841" w:author="Pranav Mehndiratta" w:date="2014-03-09T17:54:00Z">
        <w:r w:rsidRPr="006869A0">
          <w:rPr>
            <w:lang w:val="en-IN"/>
          </w:rPr>
          <w:t xml:space="preserve">: #table contains the table name, #key contains the key, and #value would contain all the columns as a comma separated string. We will be using </w:t>
        </w:r>
      </w:ins>
      <w:ins w:id="842" w:author="Pranav Mehndiratta" w:date="2014-03-09T18:45:00Z">
        <w:r w:rsidR="00817AD0">
          <w:rPr>
            <w:lang w:val="en-IN"/>
          </w:rPr>
          <w:t>Lex and YACC</w:t>
        </w:r>
      </w:ins>
      <w:ins w:id="843" w:author="Pranav Mehndiratta" w:date="2014-03-09T17:54:00Z">
        <w:r w:rsidRPr="006869A0">
          <w:rPr>
            <w:lang w:val="en-IN"/>
          </w:rPr>
          <w:t xml:space="preserve"> to implement our parsing techniques in order to process a more complex table schema.</w:t>
        </w:r>
      </w:ins>
      <w:ins w:id="844" w:author="Pranav Mehndiratta" w:date="2014-03-09T18:41:00Z">
        <w:r w:rsidR="00817AD0">
          <w:rPr>
            <w:lang w:val="en-IN"/>
          </w:rPr>
          <w:t xml:space="preserve"> </w:t>
        </w:r>
        <w:r w:rsidR="00817AD0" w:rsidRPr="00817AD0">
          <w:rPr>
            <w:lang w:val="en-IN"/>
          </w:rPr>
          <w:t xml:space="preserve">This method of parsing is more robust and also less prone to create errors, as these parsing techniques are more </w:t>
        </w:r>
        <w:r w:rsidR="00817AD0">
          <w:rPr>
            <w:lang w:val="en-IN"/>
          </w:rPr>
          <w:t>developed</w:t>
        </w:r>
      </w:ins>
      <w:customXmlInsRangeStart w:id="845" w:author="Pranav Mehndiratta" w:date="2014-03-09T18:44:00Z"/>
      <w:sdt>
        <w:sdtPr>
          <w:rPr>
            <w:lang w:val="en-IN"/>
          </w:rPr>
          <w:id w:val="-2021076293"/>
          <w:citation/>
        </w:sdtPr>
        <w:sdtContent>
          <w:customXmlInsRangeEnd w:id="845"/>
          <w:ins w:id="846" w:author="Pranav Mehndiratta" w:date="2014-03-09T18:44:00Z">
            <w:r w:rsidR="00817AD0">
              <w:rPr>
                <w:lang w:val="en-IN"/>
              </w:rPr>
              <w:fldChar w:fldCharType="begin"/>
            </w:r>
            <w:r w:rsidR="00817AD0">
              <w:instrText xml:space="preserve"> CITATION Lex04 \l 1033 </w:instrText>
            </w:r>
          </w:ins>
          <w:r w:rsidR="00817AD0">
            <w:rPr>
              <w:lang w:val="en-IN"/>
            </w:rPr>
            <w:fldChar w:fldCharType="separate"/>
          </w:r>
          <w:r w:rsidR="008C3D92">
            <w:rPr>
              <w:noProof/>
            </w:rPr>
            <w:t xml:space="preserve"> </w:t>
          </w:r>
          <w:r w:rsidR="008C3D92" w:rsidRPr="008C3D92">
            <w:rPr>
              <w:noProof/>
            </w:rPr>
            <w:t>[8]</w:t>
          </w:r>
          <w:ins w:id="847" w:author="Pranav Mehndiratta" w:date="2014-03-09T18:44:00Z">
            <w:r w:rsidR="00817AD0">
              <w:rPr>
                <w:lang w:val="en-IN"/>
              </w:rPr>
              <w:fldChar w:fldCharType="end"/>
            </w:r>
          </w:ins>
          <w:customXmlInsRangeStart w:id="848" w:author="Pranav Mehndiratta" w:date="2014-03-09T18:44:00Z"/>
        </w:sdtContent>
      </w:sdt>
      <w:customXmlInsRangeEnd w:id="848"/>
      <w:ins w:id="849" w:author="Pranav Mehndiratta" w:date="2014-03-09T18:41:00Z">
        <w:r w:rsidR="00817AD0">
          <w:rPr>
            <w:lang w:val="en-IN"/>
          </w:rPr>
          <w:t xml:space="preserve">. </w:t>
        </w:r>
        <w:r w:rsidR="00817AD0" w:rsidRPr="00817AD0">
          <w:rPr>
            <w:lang w:val="en-IN"/>
          </w:rPr>
          <w:t>The client will experience less errors as their input will be properly parsed and any invalid input will not be communicated to the server.</w:t>
        </w:r>
      </w:ins>
    </w:p>
    <w:p w:rsidR="00537251" w:rsidRDefault="00537251">
      <w:pPr>
        <w:pStyle w:val="Heading2"/>
        <w:rPr>
          <w:ins w:id="850" w:author="Pranav Mehndiratta" w:date="2014-03-09T19:44:00Z"/>
          <w:lang w:val="en-IN"/>
        </w:rPr>
        <w:pPrChange w:id="851" w:author="Pranav Mehndiratta" w:date="2014-03-09T19:56:00Z">
          <w:pPr/>
        </w:pPrChange>
      </w:pPr>
      <w:bookmarkStart w:id="852" w:name="_Toc382168603"/>
      <w:ins w:id="853" w:author="Pranav Mehndiratta" w:date="2014-03-09T18:16:00Z">
        <w:r>
          <w:rPr>
            <w:lang w:val="en-IN"/>
          </w:rPr>
          <w:t>Client-Server Communication Protocol</w:t>
        </w:r>
      </w:ins>
      <w:bookmarkEnd w:id="852"/>
    </w:p>
    <w:p w:rsidR="004D586E" w:rsidRPr="004D586E" w:rsidRDefault="004D586E">
      <w:pPr>
        <w:spacing w:line="240" w:lineRule="auto"/>
        <w:rPr>
          <w:ins w:id="854" w:author="Pranav Mehndiratta" w:date="2014-03-09T17:53:00Z"/>
          <w:lang w:val="en-IN"/>
        </w:rPr>
        <w:pPrChange w:id="855" w:author="Pranav Mehndiratta" w:date="2014-03-09T19:56:00Z">
          <w:pPr/>
        </w:pPrChange>
      </w:pPr>
      <w:ins w:id="856" w:author="Pranav Mehndiratta" w:date="2014-03-09T19:44:00Z">
        <w:r w:rsidRPr="004D586E">
          <w:rPr>
            <w:lang w:val="en-IN"/>
          </w:rPr>
          <w:t>As communication between the clien</w:t>
        </w:r>
        <w:r>
          <w:rPr>
            <w:lang w:val="en-IN"/>
          </w:rPr>
          <w:t>t and server is governed by TCP</w:t>
        </w:r>
      </w:ins>
      <w:customXmlInsRangeStart w:id="857" w:author="Pranav Mehndiratta" w:date="2014-03-09T19:45:00Z"/>
      <w:sdt>
        <w:sdtPr>
          <w:rPr>
            <w:lang w:val="en-IN"/>
          </w:rPr>
          <w:id w:val="-946530488"/>
          <w:citation/>
        </w:sdtPr>
        <w:sdtContent>
          <w:customXmlInsRangeEnd w:id="857"/>
          <w:ins w:id="858" w:author="Pranav Mehndiratta" w:date="2014-03-09T19:45:00Z">
            <w:r>
              <w:rPr>
                <w:lang w:val="en-IN"/>
              </w:rPr>
              <w:fldChar w:fldCharType="begin"/>
            </w:r>
            <w:r>
              <w:instrText xml:space="preserve"> CITATION Bri121 \l 1033 </w:instrText>
            </w:r>
          </w:ins>
          <w:r>
            <w:rPr>
              <w:lang w:val="en-IN"/>
            </w:rPr>
            <w:fldChar w:fldCharType="separate"/>
          </w:r>
          <w:r w:rsidR="008C3D92">
            <w:rPr>
              <w:noProof/>
            </w:rPr>
            <w:t xml:space="preserve"> </w:t>
          </w:r>
          <w:r w:rsidR="008C3D92" w:rsidRPr="008C3D92">
            <w:rPr>
              <w:noProof/>
            </w:rPr>
            <w:t>[9]</w:t>
          </w:r>
          <w:ins w:id="859" w:author="Pranav Mehndiratta" w:date="2014-03-09T19:45:00Z">
            <w:r>
              <w:rPr>
                <w:lang w:val="en-IN"/>
              </w:rPr>
              <w:fldChar w:fldCharType="end"/>
            </w:r>
          </w:ins>
          <w:customXmlInsRangeStart w:id="860" w:author="Pranav Mehndiratta" w:date="2014-03-09T19:45:00Z"/>
        </w:sdtContent>
      </w:sdt>
      <w:customXmlInsRangeEnd w:id="860"/>
      <w:ins w:id="861" w:author="Pranav Mehndiratta" w:date="2014-03-09T19:44:00Z">
        <w:r>
          <w:rPr>
            <w:lang w:val="en-IN"/>
          </w:rPr>
          <w:t xml:space="preserve">, </w:t>
        </w:r>
        <w:r w:rsidRPr="004D586E">
          <w:rPr>
            <w:lang w:val="en-IN"/>
          </w:rPr>
          <w:t>the protocol should minimize the bandwidth between the client and the server. The sending and receiving of requests/responses costs the majority of the time when the user interacts with the server. The client would like the quickest response time of the server as possible. Thus a streamlined protocol such as the one exemplified in Table 3 ensures only the necessary data is communicated between the client and server. This shall minimize the time cost of the communication, hence the response time of the server.</w:t>
        </w:r>
      </w:ins>
    </w:p>
    <w:tbl>
      <w:tblPr>
        <w:tblStyle w:val="PlainTable11"/>
        <w:tblpPr w:leftFromText="180" w:rightFromText="180" w:vertAnchor="text" w:horzAnchor="margin" w:tblpXSpec="center" w:tblpY="18"/>
        <w:tblW w:w="8571" w:type="dxa"/>
        <w:tblLook w:val="04A0" w:firstRow="1" w:lastRow="0" w:firstColumn="1" w:lastColumn="0" w:noHBand="0" w:noVBand="1"/>
        <w:tblPrChange w:id="862" w:author="Pranav Mehndiratta" w:date="2014-03-09T18:15:00Z">
          <w:tblPr>
            <w:tblStyle w:val="PlainTable11"/>
            <w:tblpPr w:leftFromText="180" w:rightFromText="180" w:vertAnchor="text" w:horzAnchor="margin" w:tblpXSpec="center" w:tblpY="18"/>
            <w:tblW w:w="10706" w:type="dxa"/>
            <w:tblLook w:val="04A0" w:firstRow="1" w:lastRow="0" w:firstColumn="1" w:lastColumn="0" w:noHBand="0" w:noVBand="1"/>
          </w:tblPr>
        </w:tblPrChange>
      </w:tblPr>
      <w:tblGrid>
        <w:gridCol w:w="1897"/>
        <w:gridCol w:w="3697"/>
        <w:gridCol w:w="2977"/>
        <w:tblGridChange w:id="863">
          <w:tblGrid>
            <w:gridCol w:w="113"/>
            <w:gridCol w:w="1688"/>
            <w:gridCol w:w="96"/>
            <w:gridCol w:w="36"/>
            <w:gridCol w:w="77"/>
            <w:gridCol w:w="55"/>
            <w:gridCol w:w="3529"/>
            <w:gridCol w:w="113"/>
            <w:gridCol w:w="206"/>
            <w:gridCol w:w="197"/>
            <w:gridCol w:w="2574"/>
            <w:gridCol w:w="163"/>
            <w:gridCol w:w="252"/>
            <w:gridCol w:w="264"/>
            <w:gridCol w:w="1343"/>
          </w:tblGrid>
        </w:tblGridChange>
      </w:tblGrid>
      <w:tr w:rsidR="00537251" w:rsidRPr="00537251" w:rsidTr="00537251">
        <w:trPr>
          <w:cnfStyle w:val="100000000000" w:firstRow="1" w:lastRow="0" w:firstColumn="0" w:lastColumn="0" w:oddVBand="0" w:evenVBand="0" w:oddHBand="0" w:evenHBand="0" w:firstRowFirstColumn="0" w:firstRowLastColumn="0" w:lastRowFirstColumn="0" w:lastRowLastColumn="0"/>
          <w:ins w:id="864" w:author="Pranav Mehndiratta" w:date="2014-03-09T18:08:00Z"/>
        </w:trPr>
        <w:tc>
          <w:tcPr>
            <w:cnfStyle w:val="001000000000" w:firstRow="0" w:lastRow="0" w:firstColumn="1" w:lastColumn="0" w:oddVBand="0" w:evenVBand="0" w:oddHBand="0" w:evenHBand="0" w:firstRowFirstColumn="0" w:firstRowLastColumn="0" w:lastRowFirstColumn="0" w:lastRowLastColumn="0"/>
            <w:tcW w:w="1897" w:type="dxa"/>
            <w:vMerge w:val="restart"/>
            <w:vAlign w:val="center"/>
            <w:tcPrChange w:id="865" w:author="Pranav Mehndiratta" w:date="2014-03-09T18:15:00Z">
              <w:tcPr>
                <w:tcW w:w="1801" w:type="dxa"/>
                <w:gridSpan w:val="2"/>
                <w:vMerge w:val="restart"/>
                <w:vAlign w:val="center"/>
              </w:tcPr>
            </w:tcPrChange>
          </w:tcPr>
          <w:p w:rsidR="00537251" w:rsidRPr="00537251" w:rsidRDefault="00537251" w:rsidP="006868A3">
            <w:pPr>
              <w:jc w:val="center"/>
              <w:cnfStyle w:val="101000000000" w:firstRow="1" w:lastRow="0" w:firstColumn="1" w:lastColumn="0" w:oddVBand="0" w:evenVBand="0" w:oddHBand="0" w:evenHBand="0" w:firstRowFirstColumn="0" w:firstRowLastColumn="0" w:lastRowFirstColumn="0" w:lastRowLastColumn="0"/>
              <w:rPr>
                <w:ins w:id="866" w:author="Pranav Mehndiratta" w:date="2014-03-09T18:08:00Z"/>
                <w:rFonts w:cs="Courier New"/>
                <w:sz w:val="20"/>
                <w:lang w:val="en-IN"/>
                <w:rPrChange w:id="867" w:author="Pranav Mehndiratta" w:date="2014-03-09T18:16:00Z">
                  <w:rPr>
                    <w:ins w:id="868" w:author="Pranav Mehndiratta" w:date="2014-03-09T18:08:00Z"/>
                    <w:rFonts w:cs="Courier New"/>
                    <w:lang w:val="en-IN"/>
                  </w:rPr>
                </w:rPrChange>
              </w:rPr>
            </w:pPr>
            <w:ins w:id="869" w:author="Pranav Mehndiratta" w:date="2014-03-09T18:08:00Z">
              <w:r w:rsidRPr="00537251">
                <w:rPr>
                  <w:rFonts w:cs="Courier New"/>
                  <w:sz w:val="20"/>
                  <w:lang w:val="en-IN"/>
                  <w:rPrChange w:id="870" w:author="Pranav Mehndiratta" w:date="2014-03-09T18:16:00Z">
                    <w:rPr>
                      <w:rFonts w:cs="Courier New"/>
                      <w:lang w:val="en-IN"/>
                    </w:rPr>
                  </w:rPrChange>
                </w:rPr>
                <w:t>Function</w:t>
              </w:r>
            </w:ins>
          </w:p>
        </w:tc>
        <w:tc>
          <w:tcPr>
            <w:tcW w:w="6674" w:type="dxa"/>
            <w:gridSpan w:val="2"/>
            <w:tcPrChange w:id="871" w:author="Pranav Mehndiratta" w:date="2014-03-09T18:15:00Z">
              <w:tcPr>
                <w:tcW w:w="8905" w:type="dxa"/>
                <w:gridSpan w:val="13"/>
              </w:tcPr>
            </w:tcPrChange>
          </w:tcPr>
          <w:p w:rsidR="00537251" w:rsidRPr="00537251" w:rsidRDefault="00537251" w:rsidP="00B80B61">
            <w:pPr>
              <w:jc w:val="center"/>
              <w:cnfStyle w:val="100000000000" w:firstRow="1" w:lastRow="0" w:firstColumn="0" w:lastColumn="0" w:oddVBand="0" w:evenVBand="0" w:oddHBand="0" w:evenHBand="0" w:firstRowFirstColumn="0" w:firstRowLastColumn="0" w:lastRowFirstColumn="0" w:lastRowLastColumn="0"/>
              <w:rPr>
                <w:ins w:id="872" w:author="Pranav Mehndiratta" w:date="2014-03-09T18:08:00Z"/>
                <w:rFonts w:cs="Courier New"/>
                <w:sz w:val="20"/>
                <w:lang w:val="en-IN"/>
                <w:rPrChange w:id="873" w:author="Pranav Mehndiratta" w:date="2014-03-09T18:16:00Z">
                  <w:rPr>
                    <w:ins w:id="874" w:author="Pranav Mehndiratta" w:date="2014-03-09T18:08:00Z"/>
                    <w:rFonts w:cs="Courier New"/>
                    <w:lang w:val="en-IN"/>
                  </w:rPr>
                </w:rPrChange>
              </w:rPr>
            </w:pPr>
            <w:ins w:id="875" w:author="Pranav Mehndiratta" w:date="2014-03-09T18:08:00Z">
              <w:r w:rsidRPr="00537251">
                <w:rPr>
                  <w:rFonts w:cs="Courier New"/>
                  <w:sz w:val="20"/>
                  <w:lang w:val="en-IN"/>
                  <w:rPrChange w:id="876" w:author="Pranav Mehndiratta" w:date="2014-03-09T18:16:00Z">
                    <w:rPr>
                      <w:rFonts w:cs="Courier New"/>
                      <w:lang w:val="en-IN"/>
                    </w:rPr>
                  </w:rPrChange>
                </w:rPr>
                <w:t>Protocol*</w:t>
              </w:r>
            </w:ins>
          </w:p>
        </w:tc>
      </w:tr>
      <w:tr w:rsidR="00537251" w:rsidRPr="00537251" w:rsidTr="00537251">
        <w:trPr>
          <w:cnfStyle w:val="000000100000" w:firstRow="0" w:lastRow="0" w:firstColumn="0" w:lastColumn="0" w:oddVBand="0" w:evenVBand="0" w:oddHBand="1" w:evenHBand="0" w:firstRowFirstColumn="0" w:firstRowLastColumn="0" w:lastRowFirstColumn="0" w:lastRowLastColumn="0"/>
          <w:ins w:id="877" w:author="Pranav Mehndiratta" w:date="2014-03-09T18:08:00Z"/>
        </w:trPr>
        <w:tc>
          <w:tcPr>
            <w:cnfStyle w:val="001000000000" w:firstRow="0" w:lastRow="0" w:firstColumn="1" w:lastColumn="0" w:oddVBand="0" w:evenVBand="0" w:oddHBand="0" w:evenHBand="0" w:firstRowFirstColumn="0" w:firstRowLastColumn="0" w:lastRowFirstColumn="0" w:lastRowLastColumn="0"/>
            <w:tcW w:w="1897" w:type="dxa"/>
            <w:vMerge/>
            <w:vAlign w:val="center"/>
          </w:tcPr>
          <w:p w:rsidR="00537251" w:rsidRPr="00537251" w:rsidRDefault="00537251">
            <w:pPr>
              <w:jc w:val="center"/>
              <w:rPr>
                <w:ins w:id="878" w:author="Pranav Mehndiratta" w:date="2014-03-09T18:08:00Z"/>
                <w:rFonts w:ascii="Courier New" w:hAnsi="Courier New" w:cs="Courier New"/>
                <w:sz w:val="20"/>
                <w:lang w:val="en-IN"/>
                <w:rPrChange w:id="879" w:author="Pranav Mehndiratta" w:date="2014-03-09T18:16:00Z">
                  <w:rPr>
                    <w:ins w:id="880" w:author="Pranav Mehndiratta" w:date="2014-03-09T18:08:00Z"/>
                    <w:rFonts w:ascii="Courier New" w:hAnsi="Courier New" w:cs="Courier New"/>
                    <w:lang w:val="en-IN"/>
                  </w:rPr>
                </w:rPrChange>
              </w:rPr>
              <w:pPrChange w:id="881" w:author="Pranav Mehndiratta" w:date="2014-03-09T19:56:00Z">
                <w:pPr>
                  <w:framePr w:hSpace="180" w:wrap="around" w:vAnchor="text" w:hAnchor="margin" w:xAlign="center" w:y="18"/>
                  <w:jc w:val="center"/>
                </w:pPr>
              </w:pPrChange>
            </w:pPr>
          </w:p>
        </w:tc>
        <w:tc>
          <w:tcPr>
            <w:tcW w:w="3697" w:type="dxa"/>
          </w:tcPr>
          <w:p w:rsidR="00537251" w:rsidRPr="00537251" w:rsidRDefault="00537251">
            <w:pPr>
              <w:jc w:val="center"/>
              <w:cnfStyle w:val="000000100000" w:firstRow="0" w:lastRow="0" w:firstColumn="0" w:lastColumn="0" w:oddVBand="0" w:evenVBand="0" w:oddHBand="1" w:evenHBand="0" w:firstRowFirstColumn="0" w:firstRowLastColumn="0" w:lastRowFirstColumn="0" w:lastRowLastColumn="0"/>
              <w:rPr>
                <w:ins w:id="882" w:author="Pranav Mehndiratta" w:date="2014-03-09T18:08:00Z"/>
                <w:rFonts w:cs="Courier New"/>
                <w:sz w:val="20"/>
                <w:lang w:val="en-IN"/>
                <w:rPrChange w:id="883" w:author="Pranav Mehndiratta" w:date="2014-03-09T18:16:00Z">
                  <w:rPr>
                    <w:ins w:id="884" w:author="Pranav Mehndiratta" w:date="2014-03-09T18:08:00Z"/>
                    <w:rFonts w:cs="Courier New"/>
                    <w:lang w:val="en-IN"/>
                  </w:rPr>
                </w:rPrChange>
              </w:rPr>
              <w:pPrChange w:id="885" w:author="Pranav Mehndiratta" w:date="2014-03-09T19:56:00Z">
                <w:pPr>
                  <w:framePr w:hSpace="180" w:wrap="around" w:vAnchor="text" w:hAnchor="margin" w:xAlign="center" w:y="18"/>
                  <w:jc w:val="center"/>
                  <w:cnfStyle w:val="000000100000" w:firstRow="0" w:lastRow="0" w:firstColumn="0" w:lastColumn="0" w:oddVBand="0" w:evenVBand="0" w:oddHBand="1" w:evenHBand="0" w:firstRowFirstColumn="0" w:firstRowLastColumn="0" w:lastRowFirstColumn="0" w:lastRowLastColumn="0"/>
                </w:pPr>
              </w:pPrChange>
            </w:pPr>
            <w:ins w:id="886" w:author="Pranav Mehndiratta" w:date="2014-03-09T18:08:00Z">
              <w:r w:rsidRPr="00537251">
                <w:rPr>
                  <w:rFonts w:cs="Courier New"/>
                  <w:sz w:val="20"/>
                  <w:lang w:val="en-IN"/>
                  <w:rPrChange w:id="887" w:author="Pranav Mehndiratta" w:date="2014-03-09T18:16:00Z">
                    <w:rPr>
                      <w:rFonts w:cs="Courier New"/>
                      <w:lang w:val="en-IN"/>
                    </w:rPr>
                  </w:rPrChange>
                </w:rPr>
                <w:t>Client Request</w:t>
              </w:r>
            </w:ins>
          </w:p>
        </w:tc>
        <w:tc>
          <w:tcPr>
            <w:tcW w:w="2977" w:type="dxa"/>
          </w:tcPr>
          <w:p w:rsidR="00537251" w:rsidRPr="00537251" w:rsidRDefault="00537251">
            <w:pPr>
              <w:jc w:val="center"/>
              <w:cnfStyle w:val="000000100000" w:firstRow="0" w:lastRow="0" w:firstColumn="0" w:lastColumn="0" w:oddVBand="0" w:evenVBand="0" w:oddHBand="1" w:evenHBand="0" w:firstRowFirstColumn="0" w:firstRowLastColumn="0" w:lastRowFirstColumn="0" w:lastRowLastColumn="0"/>
              <w:rPr>
                <w:ins w:id="888" w:author="Pranav Mehndiratta" w:date="2014-03-09T18:08:00Z"/>
                <w:rFonts w:cs="Courier New"/>
                <w:sz w:val="20"/>
                <w:lang w:val="en-IN"/>
                <w:rPrChange w:id="889" w:author="Pranav Mehndiratta" w:date="2014-03-09T18:16:00Z">
                  <w:rPr>
                    <w:ins w:id="890" w:author="Pranav Mehndiratta" w:date="2014-03-09T18:08:00Z"/>
                    <w:rFonts w:cs="Courier New"/>
                    <w:lang w:val="en-IN"/>
                  </w:rPr>
                </w:rPrChange>
              </w:rPr>
              <w:pPrChange w:id="891" w:author="Pranav Mehndiratta" w:date="2014-03-09T19:56:00Z">
                <w:pPr>
                  <w:framePr w:hSpace="180" w:wrap="around" w:vAnchor="text" w:hAnchor="margin" w:xAlign="center" w:y="18"/>
                  <w:jc w:val="center"/>
                  <w:cnfStyle w:val="000000100000" w:firstRow="0" w:lastRow="0" w:firstColumn="0" w:lastColumn="0" w:oddVBand="0" w:evenVBand="0" w:oddHBand="1" w:evenHBand="0" w:firstRowFirstColumn="0" w:firstRowLastColumn="0" w:lastRowFirstColumn="0" w:lastRowLastColumn="0"/>
                </w:pPr>
              </w:pPrChange>
            </w:pPr>
            <w:ins w:id="892" w:author="Pranav Mehndiratta" w:date="2014-03-09T18:08:00Z">
              <w:r w:rsidRPr="00537251">
                <w:rPr>
                  <w:rFonts w:cs="Courier New"/>
                  <w:sz w:val="20"/>
                  <w:lang w:val="en-IN"/>
                  <w:rPrChange w:id="893" w:author="Pranav Mehndiratta" w:date="2014-03-09T18:16:00Z">
                    <w:rPr>
                      <w:rFonts w:cs="Courier New"/>
                      <w:lang w:val="en-IN"/>
                    </w:rPr>
                  </w:rPrChange>
                </w:rPr>
                <w:t>Server Response</w:t>
              </w:r>
            </w:ins>
          </w:p>
        </w:tc>
      </w:tr>
      <w:tr w:rsidR="00537251" w:rsidRPr="00537251" w:rsidTr="00537251">
        <w:tblPrEx>
          <w:tblPrExChange w:id="894" w:author="Pranav Mehndiratta" w:date="2014-03-09T18:15:00Z">
            <w:tblPrEx>
              <w:tblW w:w="8847" w:type="dxa"/>
            </w:tblPrEx>
          </w:tblPrExChange>
        </w:tblPrEx>
        <w:trPr>
          <w:ins w:id="895" w:author="Pranav Mehndiratta" w:date="2014-03-09T18:08:00Z"/>
          <w:trPrChange w:id="896" w:author="Pranav Mehndiratta" w:date="2014-03-09T18:15:00Z">
            <w:trPr>
              <w:gridAfter w:val="0"/>
            </w:trPr>
          </w:trPrChange>
        </w:trPr>
        <w:tc>
          <w:tcPr>
            <w:cnfStyle w:val="001000000000" w:firstRow="0" w:lastRow="0" w:firstColumn="1" w:lastColumn="0" w:oddVBand="0" w:evenVBand="0" w:oddHBand="0" w:evenHBand="0" w:firstRowFirstColumn="0" w:firstRowLastColumn="0" w:lastRowFirstColumn="0" w:lastRowLastColumn="0"/>
            <w:tcW w:w="1897" w:type="dxa"/>
            <w:vAlign w:val="center"/>
            <w:tcPrChange w:id="897" w:author="Pranav Mehndiratta" w:date="2014-03-09T18:15:00Z">
              <w:tcPr>
                <w:tcW w:w="1897" w:type="dxa"/>
                <w:gridSpan w:val="3"/>
                <w:vAlign w:val="center"/>
              </w:tcPr>
            </w:tcPrChange>
          </w:tcPr>
          <w:p w:rsidR="00537251" w:rsidRPr="00537251" w:rsidRDefault="00537251" w:rsidP="006868A3">
            <w:pPr>
              <w:rPr>
                <w:ins w:id="898" w:author="Pranav Mehndiratta" w:date="2014-03-09T18:08:00Z"/>
                <w:rFonts w:ascii="Courier New" w:hAnsi="Courier New" w:cs="Courier New"/>
                <w:sz w:val="18"/>
                <w:lang w:val="en-IN"/>
                <w:rPrChange w:id="899" w:author="Pranav Mehndiratta" w:date="2014-03-09T18:15:00Z">
                  <w:rPr>
                    <w:ins w:id="900" w:author="Pranav Mehndiratta" w:date="2014-03-09T18:08:00Z"/>
                    <w:rFonts w:ascii="Courier New" w:hAnsi="Courier New" w:cs="Courier New"/>
                    <w:lang w:val="en-IN"/>
                  </w:rPr>
                </w:rPrChange>
              </w:rPr>
            </w:pPr>
            <w:proofErr w:type="spellStart"/>
            <w:ins w:id="901" w:author="Pranav Mehndiratta" w:date="2014-03-09T18:08:00Z">
              <w:r w:rsidRPr="00537251">
                <w:rPr>
                  <w:rFonts w:ascii="Courier New" w:hAnsi="Courier New" w:cs="Courier New"/>
                  <w:sz w:val="18"/>
                  <w:lang w:val="en-IN"/>
                  <w:rPrChange w:id="902" w:author="Pranav Mehndiratta" w:date="2014-03-09T18:15:00Z">
                    <w:rPr>
                      <w:rFonts w:ascii="Courier New" w:hAnsi="Courier New" w:cs="Courier New"/>
                      <w:lang w:val="en-IN"/>
                    </w:rPr>
                  </w:rPrChange>
                </w:rPr>
                <w:t>storage_auth</w:t>
              </w:r>
              <w:proofErr w:type="spellEnd"/>
            </w:ins>
          </w:p>
        </w:tc>
        <w:tc>
          <w:tcPr>
            <w:tcW w:w="3697" w:type="dxa"/>
            <w:vAlign w:val="center"/>
            <w:tcPrChange w:id="903" w:author="Pranav Mehndiratta" w:date="2014-03-09T18:15:00Z">
              <w:tcPr>
                <w:tcW w:w="3697" w:type="dxa"/>
                <w:gridSpan w:val="4"/>
                <w:vAlign w:val="center"/>
              </w:tcPr>
            </w:tcPrChange>
          </w:tcPr>
          <w:p w:rsidR="00537251" w:rsidRPr="00537251" w:rsidRDefault="00537251" w:rsidP="00B80B61">
            <w:pPr>
              <w:cnfStyle w:val="000000000000" w:firstRow="0" w:lastRow="0" w:firstColumn="0" w:lastColumn="0" w:oddVBand="0" w:evenVBand="0" w:oddHBand="0" w:evenHBand="0" w:firstRowFirstColumn="0" w:firstRowLastColumn="0" w:lastRowFirstColumn="0" w:lastRowLastColumn="0"/>
              <w:rPr>
                <w:ins w:id="904" w:author="Pranav Mehndiratta" w:date="2014-03-09T18:08:00Z"/>
                <w:rFonts w:ascii="Courier New" w:hAnsi="Courier New" w:cs="Courier New"/>
                <w:sz w:val="18"/>
                <w:lang w:val="en-IN"/>
                <w:rPrChange w:id="905" w:author="Pranav Mehndiratta" w:date="2014-03-09T18:15:00Z">
                  <w:rPr>
                    <w:ins w:id="906" w:author="Pranav Mehndiratta" w:date="2014-03-09T18:08:00Z"/>
                    <w:rFonts w:ascii="Courier New" w:hAnsi="Courier New" w:cs="Courier New"/>
                    <w:lang w:val="en-IN"/>
                  </w:rPr>
                </w:rPrChange>
              </w:rPr>
            </w:pPr>
            <w:ins w:id="907" w:author="Pranav Mehndiratta" w:date="2014-03-09T18:08:00Z">
              <w:r w:rsidRPr="00537251">
                <w:rPr>
                  <w:rFonts w:ascii="Courier New" w:hAnsi="Courier New" w:cs="Courier New"/>
                  <w:sz w:val="18"/>
                  <w:lang w:val="en-IN"/>
                  <w:rPrChange w:id="908" w:author="Pranav Mehndiratta" w:date="2014-03-09T18:15:00Z">
                    <w:rPr>
                      <w:rFonts w:ascii="Courier New" w:hAnsi="Courier New" w:cs="Courier New"/>
                      <w:lang w:val="en-IN"/>
                    </w:rPr>
                  </w:rPrChange>
                </w:rPr>
                <w:t>AUTH #username #</w:t>
              </w:r>
              <w:proofErr w:type="spellStart"/>
              <w:r w:rsidRPr="00537251">
                <w:rPr>
                  <w:rFonts w:ascii="Courier New" w:hAnsi="Courier New" w:cs="Courier New"/>
                  <w:sz w:val="18"/>
                  <w:lang w:val="en-IN"/>
                  <w:rPrChange w:id="909" w:author="Pranav Mehndiratta" w:date="2014-03-09T18:15:00Z">
                    <w:rPr>
                      <w:rFonts w:ascii="Courier New" w:hAnsi="Courier New" w:cs="Courier New"/>
                      <w:lang w:val="en-IN"/>
                    </w:rPr>
                  </w:rPrChange>
                </w:rPr>
                <w:t>enc_password</w:t>
              </w:r>
              <w:proofErr w:type="spellEnd"/>
            </w:ins>
          </w:p>
        </w:tc>
        <w:tc>
          <w:tcPr>
            <w:tcW w:w="2977" w:type="dxa"/>
            <w:tcPrChange w:id="910" w:author="Pranav Mehndiratta" w:date="2014-03-09T18:15:00Z">
              <w:tcPr>
                <w:tcW w:w="3253" w:type="dxa"/>
                <w:gridSpan w:val="5"/>
              </w:tcPr>
            </w:tcPrChange>
          </w:tcPr>
          <w:p w:rsidR="00537251" w:rsidRPr="00537251" w:rsidRDefault="00537251" w:rsidP="00A40A9D">
            <w:pPr>
              <w:cnfStyle w:val="000000000000" w:firstRow="0" w:lastRow="0" w:firstColumn="0" w:lastColumn="0" w:oddVBand="0" w:evenVBand="0" w:oddHBand="0" w:evenHBand="0" w:firstRowFirstColumn="0" w:firstRowLastColumn="0" w:lastRowFirstColumn="0" w:lastRowLastColumn="0"/>
              <w:rPr>
                <w:ins w:id="911" w:author="Pranav Mehndiratta" w:date="2014-03-09T18:08:00Z"/>
                <w:rFonts w:ascii="Courier New" w:hAnsi="Courier New" w:cs="Courier New"/>
                <w:sz w:val="18"/>
                <w:lang w:val="en-IN"/>
                <w:rPrChange w:id="912" w:author="Pranav Mehndiratta" w:date="2014-03-09T18:15:00Z">
                  <w:rPr>
                    <w:ins w:id="913" w:author="Pranav Mehndiratta" w:date="2014-03-09T18:08:00Z"/>
                    <w:rFonts w:ascii="Courier New" w:hAnsi="Courier New" w:cs="Courier New"/>
                    <w:lang w:val="en-IN"/>
                  </w:rPr>
                </w:rPrChange>
              </w:rPr>
            </w:pPr>
            <w:ins w:id="914" w:author="Pranav Mehndiratta" w:date="2014-03-09T18:08:00Z">
              <w:r w:rsidRPr="00537251">
                <w:rPr>
                  <w:rFonts w:ascii="Courier New" w:hAnsi="Courier New" w:cs="Courier New"/>
                  <w:sz w:val="18"/>
                  <w:lang w:val="en-IN"/>
                  <w:rPrChange w:id="915" w:author="Pranav Mehndiratta" w:date="2014-03-09T18:15:00Z">
                    <w:rPr>
                      <w:rFonts w:ascii="Courier New" w:hAnsi="Courier New" w:cs="Courier New"/>
                      <w:lang w:val="en-IN"/>
                    </w:rPr>
                  </w:rPrChange>
                </w:rPr>
                <w:t>AUTH #pass</w:t>
              </w:r>
            </w:ins>
          </w:p>
          <w:p w:rsidR="00537251" w:rsidRPr="00537251" w:rsidRDefault="00537251">
            <w:pPr>
              <w:cnfStyle w:val="000000000000" w:firstRow="0" w:lastRow="0" w:firstColumn="0" w:lastColumn="0" w:oddVBand="0" w:evenVBand="0" w:oddHBand="0" w:evenHBand="0" w:firstRowFirstColumn="0" w:firstRowLastColumn="0" w:lastRowFirstColumn="0" w:lastRowLastColumn="0"/>
              <w:rPr>
                <w:ins w:id="916" w:author="Pranav Mehndiratta" w:date="2014-03-09T18:08:00Z"/>
                <w:rFonts w:ascii="Courier New" w:hAnsi="Courier New" w:cs="Courier New"/>
                <w:sz w:val="18"/>
                <w:lang w:val="en-IN"/>
                <w:rPrChange w:id="917" w:author="Pranav Mehndiratta" w:date="2014-03-09T18:15:00Z">
                  <w:rPr>
                    <w:ins w:id="918" w:author="Pranav Mehndiratta" w:date="2014-03-09T18:08:00Z"/>
                    <w:rFonts w:ascii="Courier New" w:hAnsi="Courier New" w:cs="Courier New"/>
                    <w:lang w:val="en-IN"/>
                  </w:rPr>
                </w:rPrChange>
              </w:rPr>
              <w:pPrChange w:id="919" w:author="Pranav Mehndiratta" w:date="2014-03-09T19:56:00Z">
                <w:pPr>
                  <w:framePr w:hSpace="180" w:wrap="around" w:vAnchor="text" w:hAnchor="margin" w:xAlign="center" w:y="18"/>
                  <w:cnfStyle w:val="000000000000" w:firstRow="0" w:lastRow="0" w:firstColumn="0" w:lastColumn="0" w:oddVBand="0" w:evenVBand="0" w:oddHBand="0" w:evenHBand="0" w:firstRowFirstColumn="0" w:firstRowLastColumn="0" w:lastRowFirstColumn="0" w:lastRowLastColumn="0"/>
                </w:pPr>
              </w:pPrChange>
            </w:pPr>
            <w:ins w:id="920" w:author="Pranav Mehndiratta" w:date="2014-03-09T18:08:00Z">
              <w:r w:rsidRPr="00537251">
                <w:rPr>
                  <w:rFonts w:ascii="Courier New" w:hAnsi="Courier New" w:cs="Courier New"/>
                  <w:sz w:val="18"/>
                  <w:lang w:val="en-IN"/>
                  <w:rPrChange w:id="921" w:author="Pranav Mehndiratta" w:date="2014-03-09T18:15:00Z">
                    <w:rPr>
                      <w:rFonts w:ascii="Courier New" w:hAnsi="Courier New" w:cs="Courier New"/>
                      <w:lang w:val="en-IN"/>
                    </w:rPr>
                  </w:rPrChange>
                </w:rPr>
                <w:t>AUTH #fail</w:t>
              </w:r>
            </w:ins>
          </w:p>
        </w:tc>
      </w:tr>
      <w:tr w:rsidR="00537251" w:rsidRPr="00537251" w:rsidTr="00537251">
        <w:tblPrEx>
          <w:tblPrExChange w:id="922" w:author="Pranav Mehndiratta" w:date="2014-03-09T18:15:00Z">
            <w:tblPrEx>
              <w:tblW w:w="9099" w:type="dxa"/>
            </w:tblPrEx>
          </w:tblPrExChange>
        </w:tblPrEx>
        <w:trPr>
          <w:cnfStyle w:val="000000100000" w:firstRow="0" w:lastRow="0" w:firstColumn="0" w:lastColumn="0" w:oddVBand="0" w:evenVBand="0" w:oddHBand="1" w:evenHBand="0" w:firstRowFirstColumn="0" w:firstRowLastColumn="0" w:lastRowFirstColumn="0" w:lastRowLastColumn="0"/>
          <w:ins w:id="923" w:author="Pranav Mehndiratta" w:date="2014-03-09T18:13:00Z"/>
          <w:trPrChange w:id="924" w:author="Pranav Mehndiratta" w:date="2014-03-09T18:15:00Z">
            <w:trPr>
              <w:gridAfter w:val="0"/>
            </w:trPr>
          </w:trPrChange>
        </w:trPr>
        <w:tc>
          <w:tcPr>
            <w:cnfStyle w:val="001000000000" w:firstRow="0" w:lastRow="0" w:firstColumn="1" w:lastColumn="0" w:oddVBand="0" w:evenVBand="0" w:oddHBand="0" w:evenHBand="0" w:firstRowFirstColumn="0" w:firstRowLastColumn="0" w:lastRowFirstColumn="0" w:lastRowLastColumn="0"/>
            <w:tcW w:w="1897" w:type="dxa"/>
            <w:vAlign w:val="center"/>
            <w:tcPrChange w:id="925" w:author="Pranav Mehndiratta" w:date="2014-03-09T18:15:00Z">
              <w:tcPr>
                <w:tcW w:w="1801" w:type="dxa"/>
                <w:gridSpan w:val="4"/>
                <w:vAlign w:val="center"/>
              </w:tcPr>
            </w:tcPrChange>
          </w:tcPr>
          <w:p w:rsidR="00537251" w:rsidRPr="00537251" w:rsidRDefault="00537251" w:rsidP="006868A3">
            <w:pPr>
              <w:cnfStyle w:val="001000100000" w:firstRow="0" w:lastRow="0" w:firstColumn="1" w:lastColumn="0" w:oddVBand="0" w:evenVBand="0" w:oddHBand="1" w:evenHBand="0" w:firstRowFirstColumn="0" w:firstRowLastColumn="0" w:lastRowFirstColumn="0" w:lastRowLastColumn="0"/>
              <w:rPr>
                <w:ins w:id="926" w:author="Pranav Mehndiratta" w:date="2014-03-09T18:13:00Z"/>
                <w:rFonts w:ascii="Courier New" w:hAnsi="Courier New" w:cs="Courier New"/>
                <w:b w:val="0"/>
                <w:sz w:val="18"/>
                <w:lang w:val="en-IN"/>
                <w:rPrChange w:id="927" w:author="Pranav Mehndiratta" w:date="2014-03-09T18:15:00Z">
                  <w:rPr>
                    <w:ins w:id="928" w:author="Pranav Mehndiratta" w:date="2014-03-09T18:13:00Z"/>
                    <w:rFonts w:ascii="Courier New" w:hAnsi="Courier New" w:cs="Courier New"/>
                    <w:lang w:val="en-IN"/>
                  </w:rPr>
                </w:rPrChange>
              </w:rPr>
            </w:pPr>
            <w:proofErr w:type="spellStart"/>
            <w:ins w:id="929" w:author="Pranav Mehndiratta" w:date="2014-03-09T18:13:00Z">
              <w:r w:rsidRPr="00537251">
                <w:rPr>
                  <w:rFonts w:ascii="Courier New" w:hAnsi="Courier New" w:cs="Courier New"/>
                  <w:sz w:val="18"/>
                  <w:lang w:val="en-IN"/>
                  <w:rPrChange w:id="930" w:author="Pranav Mehndiratta" w:date="2014-03-09T18:15:00Z">
                    <w:rPr>
                      <w:rFonts w:ascii="Courier New" w:hAnsi="Courier New" w:cs="Courier New"/>
                      <w:lang w:val="en-IN"/>
                    </w:rPr>
                  </w:rPrChange>
                </w:rPr>
                <w:t>storage_query</w:t>
              </w:r>
              <w:proofErr w:type="spellEnd"/>
            </w:ins>
          </w:p>
        </w:tc>
        <w:tc>
          <w:tcPr>
            <w:tcW w:w="3697" w:type="dxa"/>
            <w:vAlign w:val="center"/>
            <w:tcPrChange w:id="931" w:author="Pranav Mehndiratta" w:date="2014-03-09T18:15:00Z">
              <w:tcPr>
                <w:tcW w:w="4045" w:type="dxa"/>
                <w:gridSpan w:val="5"/>
                <w:vAlign w:val="center"/>
              </w:tcPr>
            </w:tcPrChange>
          </w:tcPr>
          <w:p w:rsidR="00537251" w:rsidRPr="00537251" w:rsidRDefault="00537251" w:rsidP="006868A3">
            <w:pPr>
              <w:cnfStyle w:val="000000100000" w:firstRow="0" w:lastRow="0" w:firstColumn="0" w:lastColumn="0" w:oddVBand="0" w:evenVBand="0" w:oddHBand="1" w:evenHBand="0" w:firstRowFirstColumn="0" w:firstRowLastColumn="0" w:lastRowFirstColumn="0" w:lastRowLastColumn="0"/>
              <w:rPr>
                <w:ins w:id="932" w:author="Pranav Mehndiratta" w:date="2014-03-09T18:13:00Z"/>
                <w:rFonts w:ascii="Courier New" w:hAnsi="Courier New" w:cs="Courier New"/>
                <w:sz w:val="18"/>
                <w:lang w:val="en-IN"/>
                <w:rPrChange w:id="933" w:author="Pranav Mehndiratta" w:date="2014-03-09T18:15:00Z">
                  <w:rPr>
                    <w:ins w:id="934" w:author="Pranav Mehndiratta" w:date="2014-03-09T18:13:00Z"/>
                    <w:rFonts w:ascii="Courier New" w:hAnsi="Courier New" w:cs="Courier New"/>
                    <w:lang w:val="en-IN"/>
                  </w:rPr>
                </w:rPrChange>
              </w:rPr>
            </w:pPr>
            <w:ins w:id="935" w:author="Pranav Mehndiratta" w:date="2014-03-09T18:14:00Z">
              <w:r w:rsidRPr="00537251">
                <w:rPr>
                  <w:rFonts w:ascii="Courier New" w:hAnsi="Courier New" w:cs="Courier New"/>
                  <w:sz w:val="18"/>
                  <w:lang w:val="en-IN"/>
                  <w:rPrChange w:id="936" w:author="Pranav Mehndiratta" w:date="2014-03-09T18:15:00Z">
                    <w:rPr>
                      <w:rFonts w:ascii="Courier New" w:hAnsi="Courier New" w:cs="Courier New"/>
                      <w:lang w:val="en-IN"/>
                    </w:rPr>
                  </w:rPrChange>
                </w:rPr>
                <w:t>QUERY #table #predicates</w:t>
              </w:r>
            </w:ins>
          </w:p>
        </w:tc>
        <w:tc>
          <w:tcPr>
            <w:tcW w:w="2977" w:type="dxa"/>
            <w:tcPrChange w:id="937" w:author="Pranav Mehndiratta" w:date="2014-03-09T18:15:00Z">
              <w:tcPr>
                <w:tcW w:w="3253" w:type="dxa"/>
                <w:gridSpan w:val="4"/>
              </w:tcPr>
            </w:tcPrChange>
          </w:tcPr>
          <w:p w:rsidR="00537251" w:rsidRPr="00537251" w:rsidRDefault="00537251" w:rsidP="00B80B61">
            <w:pPr>
              <w:cnfStyle w:val="000000100000" w:firstRow="0" w:lastRow="0" w:firstColumn="0" w:lastColumn="0" w:oddVBand="0" w:evenVBand="0" w:oddHBand="1" w:evenHBand="0" w:firstRowFirstColumn="0" w:firstRowLastColumn="0" w:lastRowFirstColumn="0" w:lastRowLastColumn="0"/>
              <w:rPr>
                <w:ins w:id="938" w:author="Pranav Mehndiratta" w:date="2014-03-09T18:14:00Z"/>
                <w:rFonts w:ascii="Courier New" w:hAnsi="Courier New" w:cs="Courier New"/>
                <w:sz w:val="18"/>
                <w:lang w:val="en-IN"/>
                <w:rPrChange w:id="939" w:author="Pranav Mehndiratta" w:date="2014-03-09T18:15:00Z">
                  <w:rPr>
                    <w:ins w:id="940" w:author="Pranav Mehndiratta" w:date="2014-03-09T18:14:00Z"/>
                    <w:rFonts w:ascii="Courier New" w:hAnsi="Courier New" w:cs="Courier New"/>
                    <w:lang w:val="en-IN"/>
                  </w:rPr>
                </w:rPrChange>
              </w:rPr>
            </w:pPr>
            <w:ins w:id="941" w:author="Pranav Mehndiratta" w:date="2014-03-09T18:14:00Z">
              <w:r w:rsidRPr="00537251">
                <w:rPr>
                  <w:rFonts w:ascii="Courier New" w:hAnsi="Courier New" w:cs="Courier New"/>
                  <w:sz w:val="18"/>
                  <w:lang w:val="en-IN"/>
                  <w:rPrChange w:id="942" w:author="Pranav Mehndiratta" w:date="2014-03-09T18:15:00Z">
                    <w:rPr>
                      <w:rFonts w:ascii="Courier New" w:hAnsi="Courier New" w:cs="Courier New"/>
                      <w:lang w:val="en-IN"/>
                    </w:rPr>
                  </w:rPrChange>
                </w:rPr>
                <w:t xml:space="preserve">QUERY </w:t>
              </w:r>
            </w:ins>
          </w:p>
          <w:p w:rsidR="00537251" w:rsidRPr="00537251" w:rsidRDefault="00537251" w:rsidP="00A40A9D">
            <w:pPr>
              <w:cnfStyle w:val="000000100000" w:firstRow="0" w:lastRow="0" w:firstColumn="0" w:lastColumn="0" w:oddVBand="0" w:evenVBand="0" w:oddHBand="1" w:evenHBand="0" w:firstRowFirstColumn="0" w:firstRowLastColumn="0" w:lastRowFirstColumn="0" w:lastRowLastColumn="0"/>
              <w:rPr>
                <w:ins w:id="943" w:author="Pranav Mehndiratta" w:date="2014-03-09T18:14:00Z"/>
                <w:rFonts w:ascii="Courier New" w:hAnsi="Courier New" w:cs="Courier New"/>
                <w:sz w:val="18"/>
                <w:lang w:val="en-IN"/>
                <w:rPrChange w:id="944" w:author="Pranav Mehndiratta" w:date="2014-03-09T18:15:00Z">
                  <w:rPr>
                    <w:ins w:id="945" w:author="Pranav Mehndiratta" w:date="2014-03-09T18:14:00Z"/>
                    <w:rFonts w:ascii="Courier New" w:hAnsi="Courier New" w:cs="Courier New"/>
                    <w:lang w:val="en-IN"/>
                  </w:rPr>
                </w:rPrChange>
              </w:rPr>
            </w:pPr>
            <w:ins w:id="946" w:author="Pranav Mehndiratta" w:date="2014-03-09T18:14:00Z">
              <w:r w:rsidRPr="00537251">
                <w:rPr>
                  <w:rFonts w:ascii="Courier New" w:hAnsi="Courier New" w:cs="Courier New"/>
                  <w:sz w:val="18"/>
                  <w:lang w:val="en-IN"/>
                  <w:rPrChange w:id="947" w:author="Pranav Mehndiratta" w:date="2014-03-09T18:15:00Z">
                    <w:rPr>
                      <w:rFonts w:ascii="Courier New" w:hAnsi="Courier New" w:cs="Courier New"/>
                      <w:lang w:val="en-IN"/>
                    </w:rPr>
                  </w:rPrChange>
                </w:rPr>
                <w:t>QUERY #table</w:t>
              </w:r>
            </w:ins>
          </w:p>
          <w:p w:rsidR="00537251" w:rsidRPr="00537251" w:rsidRDefault="00537251">
            <w:pPr>
              <w:cnfStyle w:val="000000100000" w:firstRow="0" w:lastRow="0" w:firstColumn="0" w:lastColumn="0" w:oddVBand="0" w:evenVBand="0" w:oddHBand="1" w:evenHBand="0" w:firstRowFirstColumn="0" w:firstRowLastColumn="0" w:lastRowFirstColumn="0" w:lastRowLastColumn="0"/>
              <w:rPr>
                <w:ins w:id="948" w:author="Pranav Mehndiratta" w:date="2014-03-09T18:13:00Z"/>
                <w:rFonts w:ascii="Courier New" w:hAnsi="Courier New" w:cs="Courier New"/>
                <w:sz w:val="18"/>
                <w:lang w:val="en-IN"/>
                <w:rPrChange w:id="949" w:author="Pranav Mehndiratta" w:date="2014-03-09T18:15:00Z">
                  <w:rPr>
                    <w:ins w:id="950" w:author="Pranav Mehndiratta" w:date="2014-03-09T18:13:00Z"/>
                    <w:rFonts w:ascii="Courier New" w:hAnsi="Courier New" w:cs="Courier New"/>
                    <w:lang w:val="en-IN"/>
                  </w:rPr>
                </w:rPrChange>
              </w:rPr>
              <w:pPrChange w:id="951" w:author="Pranav Mehndiratta" w:date="2014-03-09T19:56:00Z">
                <w:pPr>
                  <w:framePr w:hSpace="180" w:wrap="around" w:vAnchor="text" w:hAnchor="margin" w:xAlign="center" w:y="18"/>
                  <w:cnfStyle w:val="000000100000" w:firstRow="0" w:lastRow="0" w:firstColumn="0" w:lastColumn="0" w:oddVBand="0" w:evenVBand="0" w:oddHBand="1" w:evenHBand="0" w:firstRowFirstColumn="0" w:firstRowLastColumn="0" w:lastRowFirstColumn="0" w:lastRowLastColumn="0"/>
                </w:pPr>
              </w:pPrChange>
            </w:pPr>
            <w:ins w:id="952" w:author="Pranav Mehndiratta" w:date="2014-03-09T18:14:00Z">
              <w:r w:rsidRPr="00537251">
                <w:rPr>
                  <w:rFonts w:ascii="Courier New" w:hAnsi="Courier New" w:cs="Courier New"/>
                  <w:sz w:val="18"/>
                  <w:lang w:val="en-IN"/>
                  <w:rPrChange w:id="953" w:author="Pranav Mehndiratta" w:date="2014-03-09T18:15:00Z">
                    <w:rPr>
                      <w:rFonts w:ascii="Courier New" w:hAnsi="Courier New" w:cs="Courier New"/>
                      <w:lang w:val="en-IN"/>
                    </w:rPr>
                  </w:rPrChange>
                </w:rPr>
                <w:t>QUERY #table #keys</w:t>
              </w:r>
            </w:ins>
          </w:p>
        </w:tc>
      </w:tr>
      <w:tr w:rsidR="00537251" w:rsidRPr="00537251" w:rsidTr="00537251">
        <w:tblPrEx>
          <w:tblPrExChange w:id="954" w:author="Pranav Mehndiratta" w:date="2014-03-09T18:15:00Z">
            <w:tblPrEx>
              <w:tblW w:w="8847" w:type="dxa"/>
            </w:tblPrEx>
          </w:tblPrExChange>
        </w:tblPrEx>
        <w:trPr>
          <w:ins w:id="955" w:author="Pranav Mehndiratta" w:date="2014-03-09T18:08:00Z"/>
          <w:trPrChange w:id="956" w:author="Pranav Mehndiratta" w:date="2014-03-09T18:15:00Z">
            <w:trPr>
              <w:gridAfter w:val="0"/>
            </w:trPr>
          </w:trPrChange>
        </w:trPr>
        <w:tc>
          <w:tcPr>
            <w:cnfStyle w:val="001000000000" w:firstRow="0" w:lastRow="0" w:firstColumn="1" w:lastColumn="0" w:oddVBand="0" w:evenVBand="0" w:oddHBand="0" w:evenHBand="0" w:firstRowFirstColumn="0" w:firstRowLastColumn="0" w:lastRowFirstColumn="0" w:lastRowLastColumn="0"/>
            <w:tcW w:w="1897" w:type="dxa"/>
            <w:vAlign w:val="center"/>
            <w:tcPrChange w:id="957" w:author="Pranav Mehndiratta" w:date="2014-03-09T18:15:00Z">
              <w:tcPr>
                <w:tcW w:w="1897" w:type="dxa"/>
                <w:gridSpan w:val="3"/>
                <w:vAlign w:val="center"/>
              </w:tcPr>
            </w:tcPrChange>
          </w:tcPr>
          <w:p w:rsidR="00537251" w:rsidRPr="00537251" w:rsidRDefault="00537251" w:rsidP="006868A3">
            <w:pPr>
              <w:rPr>
                <w:ins w:id="958" w:author="Pranav Mehndiratta" w:date="2014-03-09T18:08:00Z"/>
                <w:rFonts w:ascii="Courier New" w:hAnsi="Courier New" w:cs="Courier New"/>
                <w:sz w:val="18"/>
                <w:lang w:val="en-IN"/>
                <w:rPrChange w:id="959" w:author="Pranav Mehndiratta" w:date="2014-03-09T18:15:00Z">
                  <w:rPr>
                    <w:ins w:id="960" w:author="Pranav Mehndiratta" w:date="2014-03-09T18:08:00Z"/>
                    <w:rFonts w:ascii="Courier New" w:hAnsi="Courier New" w:cs="Courier New"/>
                    <w:lang w:val="en-IN"/>
                  </w:rPr>
                </w:rPrChange>
              </w:rPr>
            </w:pPr>
            <w:proofErr w:type="spellStart"/>
            <w:ins w:id="961" w:author="Pranav Mehndiratta" w:date="2014-03-09T18:08:00Z">
              <w:r w:rsidRPr="00537251">
                <w:rPr>
                  <w:rFonts w:ascii="Courier New" w:hAnsi="Courier New" w:cs="Courier New"/>
                  <w:sz w:val="18"/>
                  <w:lang w:val="en-IN"/>
                  <w:rPrChange w:id="962" w:author="Pranav Mehndiratta" w:date="2014-03-09T18:15:00Z">
                    <w:rPr>
                      <w:rFonts w:ascii="Courier New" w:hAnsi="Courier New" w:cs="Courier New"/>
                      <w:lang w:val="en-IN"/>
                    </w:rPr>
                  </w:rPrChange>
                </w:rPr>
                <w:t>storage_get</w:t>
              </w:r>
              <w:proofErr w:type="spellEnd"/>
            </w:ins>
          </w:p>
        </w:tc>
        <w:tc>
          <w:tcPr>
            <w:tcW w:w="3697" w:type="dxa"/>
            <w:vAlign w:val="center"/>
            <w:tcPrChange w:id="963" w:author="Pranav Mehndiratta" w:date="2014-03-09T18:15:00Z">
              <w:tcPr>
                <w:tcW w:w="3697" w:type="dxa"/>
                <w:gridSpan w:val="4"/>
                <w:vAlign w:val="center"/>
              </w:tcPr>
            </w:tcPrChange>
          </w:tcPr>
          <w:p w:rsidR="00537251" w:rsidRPr="00537251" w:rsidRDefault="00537251" w:rsidP="00B80B61">
            <w:pPr>
              <w:cnfStyle w:val="000000000000" w:firstRow="0" w:lastRow="0" w:firstColumn="0" w:lastColumn="0" w:oddVBand="0" w:evenVBand="0" w:oddHBand="0" w:evenHBand="0" w:firstRowFirstColumn="0" w:firstRowLastColumn="0" w:lastRowFirstColumn="0" w:lastRowLastColumn="0"/>
              <w:rPr>
                <w:ins w:id="964" w:author="Pranav Mehndiratta" w:date="2014-03-09T18:08:00Z"/>
                <w:rFonts w:ascii="Courier New" w:hAnsi="Courier New" w:cs="Courier New"/>
                <w:sz w:val="18"/>
                <w:lang w:val="en-IN"/>
                <w:rPrChange w:id="965" w:author="Pranav Mehndiratta" w:date="2014-03-09T18:15:00Z">
                  <w:rPr>
                    <w:ins w:id="966" w:author="Pranav Mehndiratta" w:date="2014-03-09T18:08:00Z"/>
                    <w:rFonts w:ascii="Courier New" w:hAnsi="Courier New" w:cs="Courier New"/>
                    <w:lang w:val="en-IN"/>
                  </w:rPr>
                </w:rPrChange>
              </w:rPr>
            </w:pPr>
            <w:ins w:id="967" w:author="Pranav Mehndiratta" w:date="2014-03-09T18:08:00Z">
              <w:r w:rsidRPr="00537251">
                <w:rPr>
                  <w:rFonts w:ascii="Courier New" w:hAnsi="Courier New" w:cs="Courier New"/>
                  <w:sz w:val="18"/>
                  <w:lang w:val="en-IN"/>
                  <w:rPrChange w:id="968" w:author="Pranav Mehndiratta" w:date="2014-03-09T18:15:00Z">
                    <w:rPr>
                      <w:rFonts w:ascii="Courier New" w:hAnsi="Courier New" w:cs="Courier New"/>
                      <w:lang w:val="en-IN"/>
                    </w:rPr>
                  </w:rPrChange>
                </w:rPr>
                <w:t>GET #table #key</w:t>
              </w:r>
            </w:ins>
          </w:p>
        </w:tc>
        <w:tc>
          <w:tcPr>
            <w:tcW w:w="2977" w:type="dxa"/>
            <w:tcPrChange w:id="969" w:author="Pranav Mehndiratta" w:date="2014-03-09T18:15:00Z">
              <w:tcPr>
                <w:tcW w:w="3253" w:type="dxa"/>
                <w:gridSpan w:val="5"/>
              </w:tcPr>
            </w:tcPrChange>
          </w:tcPr>
          <w:p w:rsidR="00537251" w:rsidRPr="00537251" w:rsidRDefault="00537251" w:rsidP="00A40A9D">
            <w:pPr>
              <w:cnfStyle w:val="000000000000" w:firstRow="0" w:lastRow="0" w:firstColumn="0" w:lastColumn="0" w:oddVBand="0" w:evenVBand="0" w:oddHBand="0" w:evenHBand="0" w:firstRowFirstColumn="0" w:firstRowLastColumn="0" w:lastRowFirstColumn="0" w:lastRowLastColumn="0"/>
              <w:rPr>
                <w:ins w:id="970" w:author="Pranav Mehndiratta" w:date="2014-03-09T18:08:00Z"/>
                <w:rFonts w:ascii="Courier New" w:hAnsi="Courier New" w:cs="Courier New"/>
                <w:sz w:val="18"/>
                <w:lang w:val="en-IN"/>
                <w:rPrChange w:id="971" w:author="Pranav Mehndiratta" w:date="2014-03-09T18:15:00Z">
                  <w:rPr>
                    <w:ins w:id="972" w:author="Pranav Mehndiratta" w:date="2014-03-09T18:08:00Z"/>
                    <w:rFonts w:ascii="Courier New" w:hAnsi="Courier New" w:cs="Courier New"/>
                    <w:lang w:val="en-IN"/>
                  </w:rPr>
                </w:rPrChange>
              </w:rPr>
            </w:pPr>
            <w:ins w:id="973" w:author="Pranav Mehndiratta" w:date="2014-03-09T18:08:00Z">
              <w:r w:rsidRPr="00537251">
                <w:rPr>
                  <w:rFonts w:ascii="Courier New" w:hAnsi="Courier New" w:cs="Courier New"/>
                  <w:sz w:val="18"/>
                  <w:lang w:val="en-IN"/>
                  <w:rPrChange w:id="974" w:author="Pranav Mehndiratta" w:date="2014-03-09T18:15:00Z">
                    <w:rPr>
                      <w:rFonts w:ascii="Courier New" w:hAnsi="Courier New" w:cs="Courier New"/>
                      <w:lang w:val="en-IN"/>
                    </w:rPr>
                  </w:rPrChange>
                </w:rPr>
                <w:t>GET</w:t>
              </w:r>
            </w:ins>
          </w:p>
          <w:p w:rsidR="00537251" w:rsidRPr="00537251" w:rsidRDefault="00537251">
            <w:pPr>
              <w:cnfStyle w:val="000000000000" w:firstRow="0" w:lastRow="0" w:firstColumn="0" w:lastColumn="0" w:oddVBand="0" w:evenVBand="0" w:oddHBand="0" w:evenHBand="0" w:firstRowFirstColumn="0" w:firstRowLastColumn="0" w:lastRowFirstColumn="0" w:lastRowLastColumn="0"/>
              <w:rPr>
                <w:ins w:id="975" w:author="Pranav Mehndiratta" w:date="2014-03-09T18:08:00Z"/>
                <w:rFonts w:ascii="Courier New" w:hAnsi="Courier New" w:cs="Courier New"/>
                <w:sz w:val="18"/>
                <w:lang w:val="en-IN"/>
                <w:rPrChange w:id="976" w:author="Pranav Mehndiratta" w:date="2014-03-09T18:15:00Z">
                  <w:rPr>
                    <w:ins w:id="977" w:author="Pranav Mehndiratta" w:date="2014-03-09T18:08:00Z"/>
                    <w:rFonts w:ascii="Courier New" w:hAnsi="Courier New" w:cs="Courier New"/>
                    <w:lang w:val="en-IN"/>
                  </w:rPr>
                </w:rPrChange>
              </w:rPr>
              <w:pPrChange w:id="978" w:author="Pranav Mehndiratta" w:date="2014-03-09T19:56:00Z">
                <w:pPr>
                  <w:framePr w:hSpace="180" w:wrap="around" w:vAnchor="text" w:hAnchor="margin" w:xAlign="center" w:y="18"/>
                  <w:cnfStyle w:val="000000000000" w:firstRow="0" w:lastRow="0" w:firstColumn="0" w:lastColumn="0" w:oddVBand="0" w:evenVBand="0" w:oddHBand="0" w:evenHBand="0" w:firstRowFirstColumn="0" w:firstRowLastColumn="0" w:lastRowFirstColumn="0" w:lastRowLastColumn="0"/>
                </w:pPr>
              </w:pPrChange>
            </w:pPr>
            <w:ins w:id="979" w:author="Pranav Mehndiratta" w:date="2014-03-09T18:08:00Z">
              <w:r w:rsidRPr="00537251">
                <w:rPr>
                  <w:rFonts w:ascii="Courier New" w:hAnsi="Courier New" w:cs="Courier New"/>
                  <w:sz w:val="18"/>
                  <w:lang w:val="en-IN"/>
                  <w:rPrChange w:id="980" w:author="Pranav Mehndiratta" w:date="2014-03-09T18:15:00Z">
                    <w:rPr>
                      <w:rFonts w:ascii="Courier New" w:hAnsi="Courier New" w:cs="Courier New"/>
                      <w:lang w:val="en-IN"/>
                    </w:rPr>
                  </w:rPrChange>
                </w:rPr>
                <w:t>GET #table</w:t>
              </w:r>
            </w:ins>
          </w:p>
          <w:p w:rsidR="00537251" w:rsidRPr="00537251" w:rsidRDefault="00537251">
            <w:pPr>
              <w:cnfStyle w:val="000000000000" w:firstRow="0" w:lastRow="0" w:firstColumn="0" w:lastColumn="0" w:oddVBand="0" w:evenVBand="0" w:oddHBand="0" w:evenHBand="0" w:firstRowFirstColumn="0" w:firstRowLastColumn="0" w:lastRowFirstColumn="0" w:lastRowLastColumn="0"/>
              <w:rPr>
                <w:ins w:id="981" w:author="Pranav Mehndiratta" w:date="2014-03-09T18:08:00Z"/>
                <w:rFonts w:ascii="Courier New" w:hAnsi="Courier New" w:cs="Courier New"/>
                <w:sz w:val="18"/>
                <w:lang w:val="en-IN"/>
                <w:rPrChange w:id="982" w:author="Pranav Mehndiratta" w:date="2014-03-09T18:15:00Z">
                  <w:rPr>
                    <w:ins w:id="983" w:author="Pranav Mehndiratta" w:date="2014-03-09T18:08:00Z"/>
                    <w:rFonts w:ascii="Courier New" w:hAnsi="Courier New" w:cs="Courier New"/>
                    <w:lang w:val="en-IN"/>
                  </w:rPr>
                </w:rPrChange>
              </w:rPr>
              <w:pPrChange w:id="984" w:author="Pranav Mehndiratta" w:date="2014-03-09T19:56:00Z">
                <w:pPr>
                  <w:framePr w:hSpace="180" w:wrap="around" w:vAnchor="text" w:hAnchor="margin" w:xAlign="center" w:y="18"/>
                  <w:cnfStyle w:val="000000000000" w:firstRow="0" w:lastRow="0" w:firstColumn="0" w:lastColumn="0" w:oddVBand="0" w:evenVBand="0" w:oddHBand="0" w:evenHBand="0" w:firstRowFirstColumn="0" w:firstRowLastColumn="0" w:lastRowFirstColumn="0" w:lastRowLastColumn="0"/>
                </w:pPr>
              </w:pPrChange>
            </w:pPr>
            <w:ins w:id="985" w:author="Pranav Mehndiratta" w:date="2014-03-09T18:11:00Z">
              <w:r w:rsidRPr="00537251">
                <w:rPr>
                  <w:rFonts w:ascii="Courier New" w:hAnsi="Courier New" w:cs="Courier New"/>
                  <w:sz w:val="18"/>
                  <w:lang w:val="en-IN"/>
                  <w:rPrChange w:id="986" w:author="Pranav Mehndiratta" w:date="2014-03-09T18:15:00Z">
                    <w:rPr>
                      <w:rFonts w:ascii="Courier New" w:hAnsi="Courier New" w:cs="Courier New"/>
                      <w:lang w:val="en-IN"/>
                    </w:rPr>
                  </w:rPrChange>
                </w:rPr>
                <w:t>GET #table #key #value</w:t>
              </w:r>
            </w:ins>
          </w:p>
        </w:tc>
      </w:tr>
      <w:tr w:rsidR="00537251" w:rsidRPr="00537251" w:rsidTr="00537251">
        <w:tblPrEx>
          <w:tblPrExChange w:id="987" w:author="Pranav Mehndiratta" w:date="2014-03-09T18:15:00Z">
            <w:tblPrEx>
              <w:tblW w:w="9363" w:type="dxa"/>
            </w:tblPrEx>
          </w:tblPrExChange>
        </w:tblPrEx>
        <w:trPr>
          <w:cnfStyle w:val="000000100000" w:firstRow="0" w:lastRow="0" w:firstColumn="0" w:lastColumn="0" w:oddVBand="0" w:evenVBand="0" w:oddHBand="1" w:evenHBand="0" w:firstRowFirstColumn="0" w:firstRowLastColumn="0" w:lastRowFirstColumn="0" w:lastRowLastColumn="0"/>
          <w:ins w:id="988" w:author="Pranav Mehndiratta" w:date="2014-03-09T18:08:00Z"/>
          <w:trPrChange w:id="989" w:author="Pranav Mehndiratta" w:date="2014-03-09T18:15:00Z">
            <w:trPr>
              <w:gridAfter w:val="0"/>
            </w:trPr>
          </w:trPrChange>
        </w:trPr>
        <w:tc>
          <w:tcPr>
            <w:cnfStyle w:val="001000000000" w:firstRow="0" w:lastRow="0" w:firstColumn="1" w:lastColumn="0" w:oddVBand="0" w:evenVBand="0" w:oddHBand="0" w:evenHBand="0" w:firstRowFirstColumn="0" w:firstRowLastColumn="0" w:lastRowFirstColumn="0" w:lastRowLastColumn="0"/>
            <w:tcW w:w="1897" w:type="dxa"/>
            <w:vAlign w:val="center"/>
            <w:tcPrChange w:id="990" w:author="Pranav Mehndiratta" w:date="2014-03-09T18:15:00Z">
              <w:tcPr>
                <w:tcW w:w="2065" w:type="dxa"/>
                <w:gridSpan w:val="6"/>
                <w:vAlign w:val="center"/>
              </w:tcPr>
            </w:tcPrChange>
          </w:tcPr>
          <w:p w:rsidR="00537251" w:rsidRPr="00537251" w:rsidRDefault="00537251" w:rsidP="006868A3">
            <w:pPr>
              <w:cnfStyle w:val="001000100000" w:firstRow="0" w:lastRow="0" w:firstColumn="1" w:lastColumn="0" w:oddVBand="0" w:evenVBand="0" w:oddHBand="1" w:evenHBand="0" w:firstRowFirstColumn="0" w:firstRowLastColumn="0" w:lastRowFirstColumn="0" w:lastRowLastColumn="0"/>
              <w:rPr>
                <w:ins w:id="991" w:author="Pranav Mehndiratta" w:date="2014-03-09T18:08:00Z"/>
                <w:rFonts w:ascii="Courier New" w:hAnsi="Courier New" w:cs="Courier New"/>
                <w:sz w:val="18"/>
                <w:lang w:val="en-IN"/>
                <w:rPrChange w:id="992" w:author="Pranav Mehndiratta" w:date="2014-03-09T18:15:00Z">
                  <w:rPr>
                    <w:ins w:id="993" w:author="Pranav Mehndiratta" w:date="2014-03-09T18:08:00Z"/>
                    <w:rFonts w:ascii="Courier New" w:hAnsi="Courier New" w:cs="Courier New"/>
                    <w:lang w:val="en-IN"/>
                  </w:rPr>
                </w:rPrChange>
              </w:rPr>
            </w:pPr>
            <w:proofErr w:type="spellStart"/>
            <w:ins w:id="994" w:author="Pranav Mehndiratta" w:date="2014-03-09T18:08:00Z">
              <w:r w:rsidRPr="00537251">
                <w:rPr>
                  <w:rFonts w:ascii="Courier New" w:hAnsi="Courier New" w:cs="Courier New"/>
                  <w:sz w:val="18"/>
                  <w:lang w:val="en-IN"/>
                  <w:rPrChange w:id="995" w:author="Pranav Mehndiratta" w:date="2014-03-09T18:15:00Z">
                    <w:rPr>
                      <w:rFonts w:ascii="Courier New" w:hAnsi="Courier New" w:cs="Courier New"/>
                      <w:lang w:val="en-IN"/>
                    </w:rPr>
                  </w:rPrChange>
                </w:rPr>
                <w:t>storage_set</w:t>
              </w:r>
              <w:proofErr w:type="spellEnd"/>
            </w:ins>
          </w:p>
        </w:tc>
        <w:tc>
          <w:tcPr>
            <w:tcW w:w="3697" w:type="dxa"/>
            <w:vAlign w:val="center"/>
            <w:tcPrChange w:id="996" w:author="Pranav Mehndiratta" w:date="2014-03-09T18:15:00Z">
              <w:tcPr>
                <w:tcW w:w="4045" w:type="dxa"/>
                <w:gridSpan w:val="4"/>
                <w:vAlign w:val="center"/>
              </w:tcPr>
            </w:tcPrChange>
          </w:tcPr>
          <w:p w:rsidR="00537251" w:rsidRPr="00537251" w:rsidRDefault="00537251" w:rsidP="00B80B61">
            <w:pPr>
              <w:cnfStyle w:val="000000100000" w:firstRow="0" w:lastRow="0" w:firstColumn="0" w:lastColumn="0" w:oddVBand="0" w:evenVBand="0" w:oddHBand="1" w:evenHBand="0" w:firstRowFirstColumn="0" w:firstRowLastColumn="0" w:lastRowFirstColumn="0" w:lastRowLastColumn="0"/>
              <w:rPr>
                <w:ins w:id="997" w:author="Pranav Mehndiratta" w:date="2014-03-09T18:08:00Z"/>
                <w:rFonts w:ascii="Courier New" w:hAnsi="Courier New" w:cs="Courier New"/>
                <w:sz w:val="18"/>
                <w:lang w:val="en-IN"/>
                <w:rPrChange w:id="998" w:author="Pranav Mehndiratta" w:date="2014-03-09T18:15:00Z">
                  <w:rPr>
                    <w:ins w:id="999" w:author="Pranav Mehndiratta" w:date="2014-03-09T18:08:00Z"/>
                    <w:rFonts w:ascii="Courier New" w:hAnsi="Courier New" w:cs="Courier New"/>
                    <w:lang w:val="en-IN"/>
                  </w:rPr>
                </w:rPrChange>
              </w:rPr>
            </w:pPr>
            <w:ins w:id="1000" w:author="Pranav Mehndiratta" w:date="2014-03-09T18:08:00Z">
              <w:r w:rsidRPr="00537251">
                <w:rPr>
                  <w:rFonts w:ascii="Courier New" w:hAnsi="Courier New" w:cs="Courier New"/>
                  <w:sz w:val="18"/>
                  <w:lang w:val="en-IN"/>
                  <w:rPrChange w:id="1001" w:author="Pranav Mehndiratta" w:date="2014-03-09T18:15:00Z">
                    <w:rPr>
                      <w:rFonts w:ascii="Courier New" w:hAnsi="Courier New" w:cs="Courier New"/>
                      <w:lang w:val="en-IN"/>
                    </w:rPr>
                  </w:rPrChange>
                </w:rPr>
                <w:t>SET #table #key #value</w:t>
              </w:r>
            </w:ins>
          </w:p>
        </w:tc>
        <w:tc>
          <w:tcPr>
            <w:tcW w:w="2977" w:type="dxa"/>
            <w:tcPrChange w:id="1002" w:author="Pranav Mehndiratta" w:date="2014-03-09T18:15:00Z">
              <w:tcPr>
                <w:tcW w:w="3253" w:type="dxa"/>
                <w:gridSpan w:val="4"/>
              </w:tcPr>
            </w:tcPrChange>
          </w:tcPr>
          <w:p w:rsidR="00537251" w:rsidRPr="00537251" w:rsidRDefault="00537251" w:rsidP="00A40A9D">
            <w:pPr>
              <w:cnfStyle w:val="000000100000" w:firstRow="0" w:lastRow="0" w:firstColumn="0" w:lastColumn="0" w:oddVBand="0" w:evenVBand="0" w:oddHBand="1" w:evenHBand="0" w:firstRowFirstColumn="0" w:firstRowLastColumn="0" w:lastRowFirstColumn="0" w:lastRowLastColumn="0"/>
              <w:rPr>
                <w:ins w:id="1003" w:author="Pranav Mehndiratta" w:date="2014-03-09T18:12:00Z"/>
                <w:rFonts w:ascii="Courier New" w:hAnsi="Courier New" w:cs="Courier New"/>
                <w:sz w:val="18"/>
                <w:lang w:val="en-IN"/>
                <w:rPrChange w:id="1004" w:author="Pranav Mehndiratta" w:date="2014-03-09T18:15:00Z">
                  <w:rPr>
                    <w:ins w:id="1005" w:author="Pranav Mehndiratta" w:date="2014-03-09T18:12:00Z"/>
                    <w:rFonts w:ascii="Courier New" w:hAnsi="Courier New" w:cs="Courier New"/>
                    <w:lang w:val="en-IN"/>
                  </w:rPr>
                </w:rPrChange>
              </w:rPr>
            </w:pPr>
            <w:ins w:id="1006" w:author="Pranav Mehndiratta" w:date="2014-03-09T18:12:00Z">
              <w:r w:rsidRPr="00537251">
                <w:rPr>
                  <w:rFonts w:ascii="Courier New" w:hAnsi="Courier New" w:cs="Courier New"/>
                  <w:sz w:val="18"/>
                  <w:lang w:val="en-IN"/>
                  <w:rPrChange w:id="1007" w:author="Pranav Mehndiratta" w:date="2014-03-09T18:15:00Z">
                    <w:rPr>
                      <w:rFonts w:ascii="Courier New" w:hAnsi="Courier New" w:cs="Courier New"/>
                      <w:lang w:val="en-IN"/>
                    </w:rPr>
                  </w:rPrChange>
                </w:rPr>
                <w:t>SET</w:t>
              </w:r>
            </w:ins>
          </w:p>
          <w:p w:rsidR="00537251" w:rsidRPr="00537251" w:rsidRDefault="00537251">
            <w:pPr>
              <w:cnfStyle w:val="000000100000" w:firstRow="0" w:lastRow="0" w:firstColumn="0" w:lastColumn="0" w:oddVBand="0" w:evenVBand="0" w:oddHBand="1" w:evenHBand="0" w:firstRowFirstColumn="0" w:firstRowLastColumn="0" w:lastRowFirstColumn="0" w:lastRowLastColumn="0"/>
              <w:rPr>
                <w:ins w:id="1008" w:author="Pranav Mehndiratta" w:date="2014-03-09T18:12:00Z"/>
                <w:rFonts w:ascii="Courier New" w:hAnsi="Courier New" w:cs="Courier New"/>
                <w:sz w:val="18"/>
                <w:lang w:val="en-IN"/>
                <w:rPrChange w:id="1009" w:author="Pranav Mehndiratta" w:date="2014-03-09T18:15:00Z">
                  <w:rPr>
                    <w:ins w:id="1010" w:author="Pranav Mehndiratta" w:date="2014-03-09T18:12:00Z"/>
                    <w:rFonts w:ascii="Courier New" w:hAnsi="Courier New" w:cs="Courier New"/>
                    <w:lang w:val="en-IN"/>
                  </w:rPr>
                </w:rPrChange>
              </w:rPr>
              <w:pPrChange w:id="1011" w:author="Pranav Mehndiratta" w:date="2014-03-09T19:56:00Z">
                <w:pPr>
                  <w:framePr w:hSpace="180" w:wrap="around" w:vAnchor="text" w:hAnchor="margin" w:xAlign="center" w:y="18"/>
                  <w:cnfStyle w:val="000000100000" w:firstRow="0" w:lastRow="0" w:firstColumn="0" w:lastColumn="0" w:oddVBand="0" w:evenVBand="0" w:oddHBand="1" w:evenHBand="0" w:firstRowFirstColumn="0" w:firstRowLastColumn="0" w:lastRowFirstColumn="0" w:lastRowLastColumn="0"/>
                </w:pPr>
              </w:pPrChange>
            </w:pPr>
            <w:ins w:id="1012" w:author="Pranav Mehndiratta" w:date="2014-03-09T18:12:00Z">
              <w:r w:rsidRPr="00537251">
                <w:rPr>
                  <w:rFonts w:ascii="Courier New" w:hAnsi="Courier New" w:cs="Courier New"/>
                  <w:sz w:val="18"/>
                  <w:lang w:val="en-IN"/>
                  <w:rPrChange w:id="1013" w:author="Pranav Mehndiratta" w:date="2014-03-09T18:15:00Z">
                    <w:rPr>
                      <w:rFonts w:ascii="Courier New" w:hAnsi="Courier New" w:cs="Courier New"/>
                      <w:lang w:val="en-IN"/>
                    </w:rPr>
                  </w:rPrChange>
                </w:rPr>
                <w:t>SET #table</w:t>
              </w:r>
            </w:ins>
          </w:p>
          <w:p w:rsidR="00537251" w:rsidRPr="00537251" w:rsidRDefault="00537251">
            <w:pPr>
              <w:cnfStyle w:val="000000100000" w:firstRow="0" w:lastRow="0" w:firstColumn="0" w:lastColumn="0" w:oddVBand="0" w:evenVBand="0" w:oddHBand="1" w:evenHBand="0" w:firstRowFirstColumn="0" w:firstRowLastColumn="0" w:lastRowFirstColumn="0" w:lastRowLastColumn="0"/>
              <w:rPr>
                <w:ins w:id="1014" w:author="Pranav Mehndiratta" w:date="2014-03-09T18:08:00Z"/>
                <w:rFonts w:ascii="Courier New" w:hAnsi="Courier New" w:cs="Courier New"/>
                <w:sz w:val="18"/>
                <w:lang w:val="en-IN"/>
                <w:rPrChange w:id="1015" w:author="Pranav Mehndiratta" w:date="2014-03-09T18:15:00Z">
                  <w:rPr>
                    <w:ins w:id="1016" w:author="Pranav Mehndiratta" w:date="2014-03-09T18:08:00Z"/>
                    <w:rFonts w:ascii="Courier New" w:hAnsi="Courier New" w:cs="Courier New"/>
                    <w:lang w:val="en-IN"/>
                  </w:rPr>
                </w:rPrChange>
              </w:rPr>
              <w:pPrChange w:id="1017" w:author="Pranav Mehndiratta" w:date="2014-03-09T19:56:00Z">
                <w:pPr>
                  <w:framePr w:hSpace="180" w:wrap="around" w:vAnchor="text" w:hAnchor="margin" w:xAlign="center" w:y="18"/>
                  <w:cnfStyle w:val="000000100000" w:firstRow="0" w:lastRow="0" w:firstColumn="0" w:lastColumn="0" w:oddVBand="0" w:evenVBand="0" w:oddHBand="1" w:evenHBand="0" w:firstRowFirstColumn="0" w:firstRowLastColumn="0" w:lastRowFirstColumn="0" w:lastRowLastColumn="0"/>
                </w:pPr>
              </w:pPrChange>
            </w:pPr>
            <w:ins w:id="1018" w:author="Pranav Mehndiratta" w:date="2014-03-09T18:12:00Z">
              <w:r w:rsidRPr="00537251">
                <w:rPr>
                  <w:rFonts w:ascii="Courier New" w:hAnsi="Courier New" w:cs="Courier New"/>
                  <w:sz w:val="18"/>
                  <w:lang w:val="en-IN"/>
                  <w:rPrChange w:id="1019" w:author="Pranav Mehndiratta" w:date="2014-03-09T18:15:00Z">
                    <w:rPr>
                      <w:rFonts w:ascii="Courier New" w:hAnsi="Courier New" w:cs="Courier New"/>
                      <w:lang w:val="en-IN"/>
                    </w:rPr>
                  </w:rPrChange>
                </w:rPr>
                <w:t>SET #table #key #value</w:t>
              </w:r>
            </w:ins>
          </w:p>
        </w:tc>
      </w:tr>
      <w:tr w:rsidR="00537251" w:rsidRPr="00537251" w:rsidTr="00537251">
        <w:trPr>
          <w:ins w:id="1020" w:author="Pranav Mehndiratta" w:date="2014-03-09T18:08:00Z"/>
        </w:trPr>
        <w:tc>
          <w:tcPr>
            <w:cnfStyle w:val="001000000000" w:firstRow="0" w:lastRow="0" w:firstColumn="1" w:lastColumn="0" w:oddVBand="0" w:evenVBand="0" w:oddHBand="0" w:evenHBand="0" w:firstRowFirstColumn="0" w:firstRowLastColumn="0" w:lastRowFirstColumn="0" w:lastRowLastColumn="0"/>
            <w:tcW w:w="8571" w:type="dxa"/>
            <w:gridSpan w:val="3"/>
            <w:vAlign w:val="center"/>
            <w:tcPrChange w:id="1021" w:author="Pranav Mehndiratta" w:date="2014-03-09T18:15:00Z">
              <w:tcPr>
                <w:tcW w:w="10706" w:type="dxa"/>
                <w:gridSpan w:val="15"/>
                <w:vAlign w:val="center"/>
              </w:tcPr>
            </w:tcPrChange>
          </w:tcPr>
          <w:p w:rsidR="00537251" w:rsidRPr="00537251" w:rsidRDefault="00537251" w:rsidP="006868A3">
            <w:pPr>
              <w:keepNext/>
              <w:jc w:val="right"/>
              <w:rPr>
                <w:ins w:id="1022" w:author="Pranav Mehndiratta" w:date="2014-03-09T18:08:00Z"/>
                <w:rFonts w:ascii="Courier New" w:hAnsi="Courier New" w:cs="Courier New"/>
                <w:sz w:val="18"/>
                <w:lang w:val="en-IN"/>
                <w:rPrChange w:id="1023" w:author="Pranav Mehndiratta" w:date="2014-03-09T18:15:00Z">
                  <w:rPr>
                    <w:ins w:id="1024" w:author="Pranav Mehndiratta" w:date="2014-03-09T18:08:00Z"/>
                    <w:rFonts w:ascii="Courier New" w:hAnsi="Courier New" w:cs="Courier New"/>
                    <w:lang w:val="en-IN"/>
                  </w:rPr>
                </w:rPrChange>
              </w:rPr>
            </w:pPr>
            <w:ins w:id="1025" w:author="Pranav Mehndiratta" w:date="2014-03-09T18:08:00Z">
              <w:r w:rsidRPr="002A118D">
                <w:rPr>
                  <w:rFonts w:cs="Courier New"/>
                  <w:sz w:val="18"/>
                  <w:lang w:val="en-IN"/>
                </w:rPr>
                <w:t>*All strings are terminated by a new line (‘\n’) character</w:t>
              </w:r>
            </w:ins>
          </w:p>
        </w:tc>
      </w:tr>
    </w:tbl>
    <w:p w:rsidR="00B94CCB" w:rsidRPr="00B94CCB" w:rsidRDefault="00537251">
      <w:pPr>
        <w:pStyle w:val="Caption"/>
        <w:jc w:val="center"/>
        <w:rPr>
          <w:ins w:id="1026" w:author="Pranav Mehndiratta" w:date="2014-03-09T20:36:00Z"/>
          <w:rPrChange w:id="1027" w:author="Pranav Mehndiratta" w:date="2014-03-09T20:37:00Z">
            <w:rPr>
              <w:ins w:id="1028" w:author="Pranav Mehndiratta" w:date="2014-03-09T20:36:00Z"/>
              <w:lang w:val="en-IN"/>
            </w:rPr>
          </w:rPrChange>
        </w:rPr>
        <w:pPrChange w:id="1029" w:author="Pranav Mehndiratta" w:date="2014-03-09T20:37:00Z">
          <w:pPr/>
        </w:pPrChange>
      </w:pPr>
      <w:ins w:id="1030" w:author="Pranav Mehndiratta" w:date="2014-03-09T18:09:00Z">
        <w:r>
          <w:t xml:space="preserve">Table </w:t>
        </w:r>
      </w:ins>
      <w:ins w:id="1031" w:author="Pranav Mehndiratta" w:date="2014-03-09T18:11:00Z">
        <w:r>
          <w:t>3</w:t>
        </w:r>
      </w:ins>
      <w:ins w:id="1032" w:author="Pranav Mehndiratta" w:date="2014-03-09T18:09:00Z">
        <w:r>
          <w:t xml:space="preserve">: </w:t>
        </w:r>
        <w:r w:rsidRPr="00F4682F">
          <w:t>Client Serv</w:t>
        </w:r>
        <w:r>
          <w:t>er Communication Protocol (Rev 2</w:t>
        </w:r>
        <w:r w:rsidRPr="00F4682F">
          <w:t>)</w:t>
        </w:r>
      </w:ins>
    </w:p>
    <w:p w:rsidR="006869A0" w:rsidRDefault="006869A0">
      <w:pPr>
        <w:pStyle w:val="Heading2"/>
        <w:rPr>
          <w:ins w:id="1033" w:author="Pranav Mehndiratta" w:date="2014-03-09T17:57:00Z"/>
          <w:lang w:val="en-IN"/>
        </w:rPr>
        <w:pPrChange w:id="1034" w:author="Pranav Mehndiratta" w:date="2014-03-09T19:56:00Z">
          <w:pPr/>
        </w:pPrChange>
      </w:pPr>
      <w:bookmarkStart w:id="1035" w:name="_Toc382168604"/>
      <w:ins w:id="1036" w:author="Pranav Mehndiratta" w:date="2014-03-09T17:57:00Z">
        <w:r>
          <w:rPr>
            <w:lang w:val="en-IN"/>
          </w:rPr>
          <w:t>Code changes &amp; compatibility</w:t>
        </w:r>
        <w:bookmarkEnd w:id="1035"/>
      </w:ins>
    </w:p>
    <w:p w:rsidR="00B94CCB" w:rsidRDefault="006869A0">
      <w:pPr>
        <w:spacing w:line="240" w:lineRule="auto"/>
        <w:rPr>
          <w:ins w:id="1037" w:author="Pranav Mehndiratta" w:date="2014-03-09T19:54:00Z"/>
          <w:lang w:val="en-IN"/>
        </w:rPr>
      </w:pPr>
      <w:ins w:id="1038" w:author="Pranav Mehndiratta" w:date="2014-03-09T17:58:00Z">
        <w:r>
          <w:rPr>
            <w:lang w:val="en-IN"/>
          </w:rPr>
          <w:t>The new format of values</w:t>
        </w:r>
        <w:r w:rsidRPr="006869A0">
          <w:rPr>
            <w:lang w:val="en-IN"/>
          </w:rPr>
          <w:t xml:space="preserve"> breaks our code on the server side as we have to introduce new parsing methods and change the protocol. Hence, our server is not backward compatible. A new function for querying the database (</w:t>
        </w:r>
        <w:proofErr w:type="spellStart"/>
        <w:r w:rsidRPr="006869A0">
          <w:rPr>
            <w:rFonts w:ascii="Courier New" w:hAnsi="Courier New" w:cs="Courier New"/>
            <w:lang w:val="en-IN"/>
            <w:rPrChange w:id="1039" w:author="Pranav Mehndiratta" w:date="2014-03-09T17:58:00Z">
              <w:rPr>
                <w:lang w:val="en-IN"/>
              </w:rPr>
            </w:rPrChange>
          </w:rPr>
          <w:t>storage_query</w:t>
        </w:r>
        <w:proofErr w:type="spellEnd"/>
        <w:r w:rsidRPr="006869A0">
          <w:rPr>
            <w:lang w:val="en-IN"/>
          </w:rPr>
          <w:t>) has also been introduced. Our client side code is not broken because it only requires the addition of this function. Hence, our client is backward compatible.</w:t>
        </w:r>
      </w:ins>
    </w:p>
    <w:p w:rsidR="000C33BE" w:rsidRPr="000C33BE" w:rsidRDefault="000C33BE">
      <w:pPr>
        <w:pStyle w:val="Heading1"/>
        <w:rPr>
          <w:ins w:id="1040" w:author="Pranav Mehndiratta" w:date="2014-03-09T20:40:00Z"/>
          <w:color w:val="FFFFFF" w:themeColor="background1"/>
          <w:sz w:val="2"/>
          <w:szCs w:val="16"/>
          <w:lang w:val="en-IN"/>
          <w:rPrChange w:id="1041" w:author="Pranav Mehndiratta" w:date="2014-03-09T20:41:00Z">
            <w:rPr>
              <w:ins w:id="1042" w:author="Pranav Mehndiratta" w:date="2014-03-09T20:40:00Z"/>
              <w:lang w:val="en-IN"/>
            </w:rPr>
          </w:rPrChange>
        </w:rPr>
        <w:pPrChange w:id="1043" w:author="Pranav Mehndiratta" w:date="2014-03-09T20:40:00Z">
          <w:pPr>
            <w:pStyle w:val="Heading2"/>
          </w:pPr>
        </w:pPrChange>
      </w:pPr>
      <w:bookmarkStart w:id="1044" w:name="_Toc382168605"/>
      <w:ins w:id="1045" w:author="Pranav Mehndiratta" w:date="2014-03-09T20:40:00Z">
        <w:r w:rsidRPr="000C33BE">
          <w:rPr>
            <w:color w:val="FFFFFF" w:themeColor="background1"/>
            <w:sz w:val="2"/>
            <w:szCs w:val="16"/>
            <w:lang w:val="en-IN"/>
            <w:rPrChange w:id="1046" w:author="Pranav Mehndiratta" w:date="2014-03-09T20:41:00Z">
              <w:rPr>
                <w:caps w:val="0"/>
                <w:lang w:val="en-IN"/>
              </w:rPr>
            </w:rPrChange>
          </w:rPr>
          <w:lastRenderedPageBreak/>
          <w:t>Design Decisions</w:t>
        </w:r>
        <w:bookmarkEnd w:id="1044"/>
      </w:ins>
    </w:p>
    <w:p w:rsidR="0092707A" w:rsidRDefault="0092707A">
      <w:pPr>
        <w:pStyle w:val="Heading2"/>
        <w:spacing w:before="240"/>
        <w:rPr>
          <w:ins w:id="1047" w:author="Pranav Mehndiratta" w:date="2014-03-09T19:49:00Z"/>
          <w:lang w:val="en-IN"/>
        </w:rPr>
        <w:pPrChange w:id="1048" w:author="Pranav Mehndiratta" w:date="2014-03-09T19:59:00Z">
          <w:pPr>
            <w:pStyle w:val="Heading2"/>
          </w:pPr>
        </w:pPrChange>
      </w:pPr>
      <w:bookmarkStart w:id="1049" w:name="_Toc382168606"/>
      <w:ins w:id="1050" w:author="Pranav Mehndiratta" w:date="2014-03-09T19:49:00Z">
        <w:r>
          <w:rPr>
            <w:lang w:val="en-IN"/>
          </w:rPr>
          <w:t>Error Handling</w:t>
        </w:r>
        <w:bookmarkEnd w:id="1049"/>
      </w:ins>
    </w:p>
    <w:p w:rsidR="0092707A" w:rsidRDefault="0092707A">
      <w:pPr>
        <w:spacing w:line="240" w:lineRule="auto"/>
        <w:rPr>
          <w:ins w:id="1051" w:author="Pranav Mehndiratta" w:date="2014-03-09T19:49:00Z"/>
          <w:lang w:val="en-IN"/>
        </w:rPr>
      </w:pPr>
      <w:ins w:id="1052" w:author="Pranav Mehndiratta" w:date="2014-03-09T19:49:00Z">
        <w:r w:rsidRPr="0073373E">
          <w:rPr>
            <w:lang w:val="en-IN"/>
          </w:rPr>
          <w:t>The client should be aware of any errors they may encounter as they use the storage server, therefore numerous errors are handled and logged throughout the client-server interaction. For each of these errors, a specific error code is flagged and logged, also displaying it to the user as the error is encountered. On experiencing errors while attempting to connect the client and server due to invalid connection information, or invalid login credentials, the server disconnects and ends the session. Whereas, errors due to accessing/modifying a record are flagged and returned to the client, but the server only prompts the user to enter a valid record. The variety of errors handled will allow the client</w:t>
        </w:r>
        <w:r>
          <w:rPr>
            <w:lang w:val="en-IN"/>
          </w:rPr>
          <w:t xml:space="preserve"> </w:t>
        </w:r>
        <w:r w:rsidRPr="0073373E">
          <w:rPr>
            <w:lang w:val="en-IN"/>
          </w:rPr>
          <w:t>to report any shortcomings of the system, and also help them understand how to use it efficiently at the same time. For detailed error codes and their occurrences, refer to Appendix A.</w:t>
        </w:r>
        <w:r w:rsidRPr="00AB5A47">
          <w:rPr>
            <w:lang w:val="en-IN"/>
          </w:rPr>
          <w:t xml:space="preserve"> </w:t>
        </w:r>
      </w:ins>
    </w:p>
    <w:p w:rsidR="0092707A" w:rsidRDefault="0092707A">
      <w:pPr>
        <w:pStyle w:val="Heading2"/>
        <w:spacing w:before="240"/>
        <w:rPr>
          <w:ins w:id="1053" w:author="Pranav Mehndiratta" w:date="2014-03-09T19:49:00Z"/>
          <w:lang w:val="en-IN"/>
        </w:rPr>
        <w:pPrChange w:id="1054" w:author="Pranav Mehndiratta" w:date="2014-03-09T20:00:00Z">
          <w:pPr>
            <w:pStyle w:val="Heading2"/>
          </w:pPr>
        </w:pPrChange>
      </w:pPr>
      <w:bookmarkStart w:id="1055" w:name="_Toc382168607"/>
      <w:ins w:id="1056" w:author="Pranav Mehndiratta" w:date="2014-03-09T19:49:00Z">
        <w:r>
          <w:rPr>
            <w:lang w:val="en-IN"/>
          </w:rPr>
          <w:t>State of the connection</w:t>
        </w:r>
        <w:bookmarkEnd w:id="1055"/>
      </w:ins>
    </w:p>
    <w:p w:rsidR="0092707A" w:rsidRDefault="0092707A">
      <w:pPr>
        <w:spacing w:line="240" w:lineRule="auto"/>
        <w:rPr>
          <w:ins w:id="1057" w:author="Pranav Mehndiratta" w:date="2014-03-09T19:49:00Z"/>
          <w:lang w:val="en-IN"/>
        </w:rPr>
      </w:pPr>
      <w:ins w:id="1058" w:author="Pranav Mehndiratta" w:date="2014-03-09T19:49:00Z">
        <w:r w:rsidRPr="00537251">
          <w:rPr>
            <w:lang w:val="en-IN"/>
          </w:rPr>
          <w:t>To ease interaction between the client and the storage server, once the connection is successfully established with proper authorization, it is reused for multiple get/set requests. To track the connection state, we describe it using three attributes; connection status, authorization status and a socket file descriptor. The server disconnects only when requested to do so, or upon any error with respect to establishing a connection (invalid configuration file or credentials). If multiple clients attempt to connect to the server simultaneously, with the same server configuration, the server will reject the connection. Clients may only connect simultaneously to the server using a different port.</w:t>
        </w:r>
      </w:ins>
    </w:p>
    <w:p w:rsidR="0092707A" w:rsidRDefault="0092707A">
      <w:pPr>
        <w:pStyle w:val="Heading2"/>
        <w:spacing w:before="240"/>
        <w:rPr>
          <w:ins w:id="1059" w:author="Pranav Mehndiratta" w:date="2014-03-09T19:49:00Z"/>
          <w:lang w:val="en-IN"/>
        </w:rPr>
        <w:pPrChange w:id="1060" w:author="Pranav Mehndiratta" w:date="2014-03-09T20:00:00Z">
          <w:pPr>
            <w:pStyle w:val="Heading2"/>
          </w:pPr>
        </w:pPrChange>
      </w:pPr>
      <w:bookmarkStart w:id="1061" w:name="_Toc382168608"/>
      <w:ins w:id="1062" w:author="Pranav Mehndiratta" w:date="2014-03-09T19:49:00Z">
        <w:r>
          <w:rPr>
            <w:lang w:val="en-IN"/>
          </w:rPr>
          <w:t>Test Cases</w:t>
        </w:r>
        <w:bookmarkEnd w:id="1061"/>
      </w:ins>
    </w:p>
    <w:p w:rsidR="00B94CCB" w:rsidRDefault="0092707A">
      <w:pPr>
        <w:rPr>
          <w:ins w:id="1063" w:author="Pranav Mehndiratta" w:date="2014-03-09T20:38:00Z"/>
          <w:lang w:val="en-IN"/>
        </w:rPr>
      </w:pPr>
      <w:ins w:id="1064" w:author="Pranav Mehndiratta" w:date="2014-03-09T19:49:00Z">
        <w:r>
          <w:rPr>
            <w:lang w:val="en-IN"/>
          </w:rPr>
          <w:t xml:space="preserve">These test cases cover major client library functions listed below. They facilitate in testing the parsing implemented in these functions and our defined protocol. </w:t>
        </w:r>
      </w:ins>
    </w:p>
    <w:tbl>
      <w:tblPr>
        <w:tblStyle w:val="PlainTable11"/>
        <w:tblW w:w="0" w:type="auto"/>
        <w:tblLook w:val="04A0" w:firstRow="1" w:lastRow="0" w:firstColumn="1" w:lastColumn="0" w:noHBand="0" w:noVBand="1"/>
        <w:tblPrChange w:id="1065" w:author="Pranav Mehndiratta" w:date="2014-03-09T20:39:00Z">
          <w:tblPr>
            <w:tblStyle w:val="PlainTable11"/>
            <w:tblW w:w="0" w:type="auto"/>
            <w:tblLook w:val="04A0" w:firstRow="1" w:lastRow="0" w:firstColumn="1" w:lastColumn="0" w:noHBand="0" w:noVBand="1"/>
          </w:tblPr>
        </w:tblPrChange>
      </w:tblPr>
      <w:tblGrid>
        <w:gridCol w:w="1705"/>
        <w:gridCol w:w="1260"/>
        <w:gridCol w:w="1240"/>
        <w:gridCol w:w="290"/>
        <w:gridCol w:w="1710"/>
        <w:gridCol w:w="500"/>
        <w:gridCol w:w="1000"/>
        <w:gridCol w:w="1501"/>
        <w:tblGridChange w:id="1066">
          <w:tblGrid>
            <w:gridCol w:w="1705"/>
            <w:gridCol w:w="1260"/>
            <w:gridCol w:w="1240"/>
            <w:gridCol w:w="290"/>
            <w:gridCol w:w="1710"/>
            <w:gridCol w:w="500"/>
            <w:gridCol w:w="1000"/>
            <w:gridCol w:w="1501"/>
          </w:tblGrid>
        </w:tblGridChange>
      </w:tblGrid>
      <w:tr w:rsidR="00B94CCB" w:rsidTr="00B94CCB">
        <w:trPr>
          <w:cnfStyle w:val="100000000000" w:firstRow="1" w:lastRow="0" w:firstColumn="0" w:lastColumn="0" w:oddVBand="0" w:evenVBand="0" w:oddHBand="0" w:evenHBand="0" w:firstRowFirstColumn="0" w:firstRowLastColumn="0" w:lastRowFirstColumn="0" w:lastRowLastColumn="0"/>
          <w:ins w:id="1067" w:author="Pranav Mehndiratta" w:date="2014-03-09T20:38:00Z"/>
        </w:trPr>
        <w:tc>
          <w:tcPr>
            <w:cnfStyle w:val="001000000000" w:firstRow="0" w:lastRow="0" w:firstColumn="1" w:lastColumn="0" w:oddVBand="0" w:evenVBand="0" w:oddHBand="0" w:evenHBand="0" w:firstRowFirstColumn="0" w:firstRowLastColumn="0" w:lastRowFirstColumn="0" w:lastRowLastColumn="0"/>
            <w:tcW w:w="1705" w:type="dxa"/>
            <w:vAlign w:val="center"/>
            <w:tcPrChange w:id="1068" w:author="Pranav Mehndiratta" w:date="2014-03-09T20:39:00Z">
              <w:tcPr>
                <w:tcW w:w="1705" w:type="dxa"/>
                <w:vAlign w:val="center"/>
              </w:tcPr>
            </w:tcPrChange>
          </w:tcPr>
          <w:p w:rsidR="00B94CCB" w:rsidRDefault="00B94CCB">
            <w:pPr>
              <w:jc w:val="center"/>
              <w:cnfStyle w:val="101000000000" w:firstRow="1" w:lastRow="0" w:firstColumn="1" w:lastColumn="0" w:oddVBand="0" w:evenVBand="0" w:oddHBand="0" w:evenHBand="0" w:firstRowFirstColumn="0" w:firstRowLastColumn="0" w:lastRowFirstColumn="0" w:lastRowLastColumn="0"/>
              <w:rPr>
                <w:ins w:id="1069" w:author="Pranav Mehndiratta" w:date="2014-03-09T20:38:00Z"/>
                <w:lang w:val="en-IN"/>
              </w:rPr>
              <w:pPrChange w:id="1070" w:author="Pranav Mehndiratta" w:date="2014-03-09T20:39:00Z">
                <w:pPr>
                  <w:cnfStyle w:val="101000000000" w:firstRow="1" w:lastRow="0" w:firstColumn="1" w:lastColumn="0" w:oddVBand="0" w:evenVBand="0" w:oddHBand="0" w:evenHBand="0" w:firstRowFirstColumn="0" w:firstRowLastColumn="0" w:lastRowFirstColumn="0" w:lastRowLastColumn="0"/>
                </w:pPr>
              </w:pPrChange>
            </w:pPr>
            <w:ins w:id="1071" w:author="Pranav Mehndiratta" w:date="2014-03-09T20:38:00Z">
              <w:r>
                <w:rPr>
                  <w:lang w:val="en-IN"/>
                </w:rPr>
                <w:t>Function</w:t>
              </w:r>
            </w:ins>
          </w:p>
        </w:tc>
        <w:tc>
          <w:tcPr>
            <w:tcW w:w="7501" w:type="dxa"/>
            <w:gridSpan w:val="7"/>
            <w:vAlign w:val="center"/>
            <w:tcPrChange w:id="1072" w:author="Pranav Mehndiratta" w:date="2014-03-09T20:39:00Z">
              <w:tcPr>
                <w:tcW w:w="7501" w:type="dxa"/>
                <w:gridSpan w:val="7"/>
                <w:vAlign w:val="center"/>
              </w:tcPr>
            </w:tcPrChange>
          </w:tcPr>
          <w:p w:rsidR="00B94CCB" w:rsidRDefault="00B94CCB">
            <w:pPr>
              <w:jc w:val="center"/>
              <w:cnfStyle w:val="100000000000" w:firstRow="1" w:lastRow="0" w:firstColumn="0" w:lastColumn="0" w:oddVBand="0" w:evenVBand="0" w:oddHBand="0" w:evenHBand="0" w:firstRowFirstColumn="0" w:firstRowLastColumn="0" w:lastRowFirstColumn="0" w:lastRowLastColumn="0"/>
              <w:rPr>
                <w:ins w:id="1073" w:author="Pranav Mehndiratta" w:date="2014-03-09T20:38:00Z"/>
                <w:lang w:val="en-IN"/>
              </w:rPr>
              <w:pPrChange w:id="1074" w:author="Pranav Mehndiratta" w:date="2014-03-09T20:39:00Z">
                <w:pPr>
                  <w:cnfStyle w:val="100000000000" w:firstRow="1" w:lastRow="0" w:firstColumn="0" w:lastColumn="0" w:oddVBand="0" w:evenVBand="0" w:oddHBand="0" w:evenHBand="0" w:firstRowFirstColumn="0" w:firstRowLastColumn="0" w:lastRowFirstColumn="0" w:lastRowLastColumn="0"/>
                </w:pPr>
              </w:pPrChange>
            </w:pPr>
            <w:ins w:id="1075" w:author="Pranav Mehndiratta" w:date="2014-03-09T20:38:00Z">
              <w:r>
                <w:rPr>
                  <w:lang w:val="en-IN"/>
                </w:rPr>
                <w:t>Test Case</w:t>
              </w:r>
            </w:ins>
          </w:p>
        </w:tc>
      </w:tr>
      <w:tr w:rsidR="00B94CCB" w:rsidTr="00B94CCB">
        <w:trPr>
          <w:cnfStyle w:val="000000100000" w:firstRow="0" w:lastRow="0" w:firstColumn="0" w:lastColumn="0" w:oddVBand="0" w:evenVBand="0" w:oddHBand="1" w:evenHBand="0" w:firstRowFirstColumn="0" w:firstRowLastColumn="0" w:lastRowFirstColumn="0" w:lastRowLastColumn="0"/>
          <w:ins w:id="1076" w:author="Pranav Mehndiratta" w:date="2014-03-09T20:38:00Z"/>
        </w:trPr>
        <w:tc>
          <w:tcPr>
            <w:cnfStyle w:val="001000000000" w:firstRow="0" w:lastRow="0" w:firstColumn="1" w:lastColumn="0" w:oddVBand="0" w:evenVBand="0" w:oddHBand="0" w:evenHBand="0" w:firstRowFirstColumn="0" w:firstRowLastColumn="0" w:lastRowFirstColumn="0" w:lastRowLastColumn="0"/>
            <w:tcW w:w="1705" w:type="dxa"/>
            <w:vAlign w:val="center"/>
            <w:tcPrChange w:id="1077" w:author="Pranav Mehndiratta" w:date="2014-03-09T20:39:00Z">
              <w:tcPr>
                <w:tcW w:w="1705" w:type="dxa"/>
                <w:vAlign w:val="center"/>
              </w:tcPr>
            </w:tcPrChange>
          </w:tcPr>
          <w:p w:rsidR="00B94CCB" w:rsidRPr="00CB563A" w:rsidRDefault="00B94CCB">
            <w:pPr>
              <w:jc w:val="center"/>
              <w:cnfStyle w:val="001000100000" w:firstRow="0" w:lastRow="0" w:firstColumn="1" w:lastColumn="0" w:oddVBand="0" w:evenVBand="0" w:oddHBand="1" w:evenHBand="0" w:firstRowFirstColumn="0" w:firstRowLastColumn="0" w:lastRowFirstColumn="0" w:lastRowLastColumn="0"/>
              <w:rPr>
                <w:ins w:id="1078" w:author="Pranav Mehndiratta" w:date="2014-03-09T20:38:00Z"/>
                <w:lang w:val="en-IN"/>
              </w:rPr>
              <w:pPrChange w:id="1079" w:author="Pranav Mehndiratta" w:date="2014-03-09T20:39:00Z">
                <w:pPr>
                  <w:cnfStyle w:val="001000100000" w:firstRow="0" w:lastRow="0" w:firstColumn="1" w:lastColumn="0" w:oddVBand="0" w:evenVBand="0" w:oddHBand="1" w:evenHBand="0" w:firstRowFirstColumn="0" w:firstRowLastColumn="0" w:lastRowFirstColumn="0" w:lastRowLastColumn="0"/>
                </w:pPr>
              </w:pPrChange>
            </w:pPr>
            <w:ins w:id="1080" w:author="Pranav Mehndiratta" w:date="2014-03-09T20:38:00Z">
              <w:r>
                <w:rPr>
                  <w:lang w:val="en-IN"/>
                </w:rPr>
                <w:t>All</w:t>
              </w:r>
            </w:ins>
          </w:p>
        </w:tc>
        <w:tc>
          <w:tcPr>
            <w:tcW w:w="2500" w:type="dxa"/>
            <w:gridSpan w:val="2"/>
            <w:vAlign w:val="center"/>
            <w:tcPrChange w:id="1081" w:author="Pranav Mehndiratta" w:date="2014-03-09T20:39:00Z">
              <w:tcPr>
                <w:tcW w:w="2500" w:type="dxa"/>
                <w:gridSpan w:val="2"/>
                <w:vAlign w:val="center"/>
              </w:tcPr>
            </w:tcPrChange>
          </w:tcPr>
          <w:p w:rsidR="00B94CCB" w:rsidRDefault="00B94CCB">
            <w:pPr>
              <w:jc w:val="center"/>
              <w:cnfStyle w:val="000000100000" w:firstRow="0" w:lastRow="0" w:firstColumn="0" w:lastColumn="0" w:oddVBand="0" w:evenVBand="0" w:oddHBand="1" w:evenHBand="0" w:firstRowFirstColumn="0" w:firstRowLastColumn="0" w:lastRowFirstColumn="0" w:lastRowLastColumn="0"/>
              <w:rPr>
                <w:ins w:id="1082" w:author="Pranav Mehndiratta" w:date="2014-03-09T20:38:00Z"/>
                <w:lang w:val="en-IN"/>
              </w:rPr>
              <w:pPrChange w:id="1083" w:author="Pranav Mehndiratta" w:date="2014-03-09T20:39:00Z">
                <w:pPr>
                  <w:cnfStyle w:val="000000100000" w:firstRow="0" w:lastRow="0" w:firstColumn="0" w:lastColumn="0" w:oddVBand="0" w:evenVBand="0" w:oddHBand="1" w:evenHBand="0" w:firstRowFirstColumn="0" w:firstRowLastColumn="0" w:lastRowFirstColumn="0" w:lastRowLastColumn="0"/>
                </w:pPr>
              </w:pPrChange>
            </w:pPr>
            <w:ins w:id="1084" w:author="Pranav Mehndiratta" w:date="2014-03-09T20:38:00Z">
              <w:r>
                <w:rPr>
                  <w:lang w:val="en-IN"/>
                </w:rPr>
                <w:t>Input non-existent table</w:t>
              </w:r>
            </w:ins>
          </w:p>
        </w:tc>
        <w:tc>
          <w:tcPr>
            <w:tcW w:w="2500" w:type="dxa"/>
            <w:gridSpan w:val="3"/>
            <w:vAlign w:val="center"/>
            <w:tcPrChange w:id="1085" w:author="Pranav Mehndiratta" w:date="2014-03-09T20:39:00Z">
              <w:tcPr>
                <w:tcW w:w="2500" w:type="dxa"/>
                <w:gridSpan w:val="3"/>
                <w:vAlign w:val="center"/>
              </w:tcPr>
            </w:tcPrChange>
          </w:tcPr>
          <w:p w:rsidR="00B94CCB" w:rsidRDefault="00B94CCB">
            <w:pPr>
              <w:jc w:val="center"/>
              <w:cnfStyle w:val="000000100000" w:firstRow="0" w:lastRow="0" w:firstColumn="0" w:lastColumn="0" w:oddVBand="0" w:evenVBand="0" w:oddHBand="1" w:evenHBand="0" w:firstRowFirstColumn="0" w:firstRowLastColumn="0" w:lastRowFirstColumn="0" w:lastRowLastColumn="0"/>
              <w:rPr>
                <w:ins w:id="1086" w:author="Pranav Mehndiratta" w:date="2014-03-09T20:38:00Z"/>
                <w:lang w:val="en-IN"/>
              </w:rPr>
              <w:pPrChange w:id="1087" w:author="Pranav Mehndiratta" w:date="2014-03-09T20:39:00Z">
                <w:pPr>
                  <w:cnfStyle w:val="000000100000" w:firstRow="0" w:lastRow="0" w:firstColumn="0" w:lastColumn="0" w:oddVBand="0" w:evenVBand="0" w:oddHBand="1" w:evenHBand="0" w:firstRowFirstColumn="0" w:firstRowLastColumn="0" w:lastRowFirstColumn="0" w:lastRowLastColumn="0"/>
                </w:pPr>
              </w:pPrChange>
            </w:pPr>
            <w:ins w:id="1088" w:author="Pranav Mehndiratta" w:date="2014-03-09T20:38:00Z">
              <w:r>
                <w:rPr>
                  <w:lang w:val="en-IN"/>
                </w:rPr>
                <w:t>Input</w:t>
              </w:r>
              <w:r w:rsidRPr="00C811FE">
                <w:rPr>
                  <w:lang w:val="en-IN"/>
                </w:rPr>
                <w:t xml:space="preserve"> special characters/spaces in table name/key</w:t>
              </w:r>
            </w:ins>
          </w:p>
        </w:tc>
        <w:tc>
          <w:tcPr>
            <w:tcW w:w="2501" w:type="dxa"/>
            <w:gridSpan w:val="2"/>
            <w:vAlign w:val="center"/>
            <w:tcPrChange w:id="1089" w:author="Pranav Mehndiratta" w:date="2014-03-09T20:39:00Z">
              <w:tcPr>
                <w:tcW w:w="2501" w:type="dxa"/>
                <w:gridSpan w:val="2"/>
                <w:vAlign w:val="center"/>
              </w:tcPr>
            </w:tcPrChange>
          </w:tcPr>
          <w:p w:rsidR="00B94CCB" w:rsidRDefault="00B94CCB">
            <w:pPr>
              <w:jc w:val="center"/>
              <w:cnfStyle w:val="000000100000" w:firstRow="0" w:lastRow="0" w:firstColumn="0" w:lastColumn="0" w:oddVBand="0" w:evenVBand="0" w:oddHBand="1" w:evenHBand="0" w:firstRowFirstColumn="0" w:firstRowLastColumn="0" w:lastRowFirstColumn="0" w:lastRowLastColumn="0"/>
              <w:rPr>
                <w:ins w:id="1090" w:author="Pranav Mehndiratta" w:date="2014-03-09T20:38:00Z"/>
                <w:lang w:val="en-IN"/>
              </w:rPr>
              <w:pPrChange w:id="1091" w:author="Pranav Mehndiratta" w:date="2014-03-09T20:39:00Z">
                <w:pPr>
                  <w:cnfStyle w:val="000000100000" w:firstRow="0" w:lastRow="0" w:firstColumn="0" w:lastColumn="0" w:oddVBand="0" w:evenVBand="0" w:oddHBand="1" w:evenHBand="0" w:firstRowFirstColumn="0" w:firstRowLastColumn="0" w:lastRowFirstColumn="0" w:lastRowLastColumn="0"/>
                </w:pPr>
              </w:pPrChange>
            </w:pPr>
            <w:ins w:id="1092" w:author="Pranav Mehndiratta" w:date="2014-03-09T20:38:00Z">
              <w:r>
                <w:rPr>
                  <w:lang w:val="en-IN"/>
                </w:rPr>
                <w:t>Running command before connecting and authenticating</w:t>
              </w:r>
            </w:ins>
          </w:p>
        </w:tc>
      </w:tr>
      <w:tr w:rsidR="00B94CCB" w:rsidTr="00B94CCB">
        <w:trPr>
          <w:ins w:id="1093" w:author="Pranav Mehndiratta" w:date="2014-03-09T20:38:00Z"/>
        </w:trPr>
        <w:tc>
          <w:tcPr>
            <w:cnfStyle w:val="001000000000" w:firstRow="0" w:lastRow="0" w:firstColumn="1" w:lastColumn="0" w:oddVBand="0" w:evenVBand="0" w:oddHBand="0" w:evenHBand="0" w:firstRowFirstColumn="0" w:firstRowLastColumn="0" w:lastRowFirstColumn="0" w:lastRowLastColumn="0"/>
            <w:tcW w:w="1705" w:type="dxa"/>
            <w:vAlign w:val="center"/>
            <w:tcPrChange w:id="1094" w:author="Pranav Mehndiratta" w:date="2014-03-09T20:39:00Z">
              <w:tcPr>
                <w:tcW w:w="1705" w:type="dxa"/>
                <w:vAlign w:val="center"/>
              </w:tcPr>
            </w:tcPrChange>
          </w:tcPr>
          <w:p w:rsidR="00B94CCB" w:rsidRDefault="00B94CCB">
            <w:pPr>
              <w:jc w:val="center"/>
              <w:rPr>
                <w:ins w:id="1095" w:author="Pranav Mehndiratta" w:date="2014-03-09T20:38:00Z"/>
                <w:lang w:val="en-IN"/>
              </w:rPr>
              <w:pPrChange w:id="1096" w:author="Pranav Mehndiratta" w:date="2014-03-09T20:39:00Z">
                <w:pPr/>
              </w:pPrChange>
            </w:pPr>
            <w:proofErr w:type="spellStart"/>
            <w:ins w:id="1097" w:author="Pranav Mehndiratta" w:date="2014-03-09T20:38:00Z">
              <w:r w:rsidRPr="0049402C">
                <w:rPr>
                  <w:rFonts w:ascii="Courier New" w:hAnsi="Courier New" w:cs="Courier New"/>
                  <w:sz w:val="18"/>
                  <w:lang w:val="en-IN"/>
                </w:rPr>
                <w:t>storage_get</w:t>
              </w:r>
              <w:proofErr w:type="spellEnd"/>
            </w:ins>
          </w:p>
        </w:tc>
        <w:tc>
          <w:tcPr>
            <w:tcW w:w="7501" w:type="dxa"/>
            <w:gridSpan w:val="7"/>
            <w:vAlign w:val="center"/>
            <w:tcPrChange w:id="1098" w:author="Pranav Mehndiratta" w:date="2014-03-09T20:39:00Z">
              <w:tcPr>
                <w:tcW w:w="7501" w:type="dxa"/>
                <w:gridSpan w:val="7"/>
                <w:vAlign w:val="center"/>
              </w:tcPr>
            </w:tcPrChange>
          </w:tcPr>
          <w:p w:rsidR="00B94CCB" w:rsidRDefault="00B94CCB">
            <w:pPr>
              <w:jc w:val="center"/>
              <w:cnfStyle w:val="000000000000" w:firstRow="0" w:lastRow="0" w:firstColumn="0" w:lastColumn="0" w:oddVBand="0" w:evenVBand="0" w:oddHBand="0" w:evenHBand="0" w:firstRowFirstColumn="0" w:firstRowLastColumn="0" w:lastRowFirstColumn="0" w:lastRowLastColumn="0"/>
              <w:rPr>
                <w:ins w:id="1099" w:author="Pranav Mehndiratta" w:date="2014-03-09T20:38:00Z"/>
                <w:lang w:val="en-IN"/>
              </w:rPr>
              <w:pPrChange w:id="1100" w:author="Pranav Mehndiratta" w:date="2014-03-09T20:39:00Z">
                <w:pPr>
                  <w:cnfStyle w:val="000000000000" w:firstRow="0" w:lastRow="0" w:firstColumn="0" w:lastColumn="0" w:oddVBand="0" w:evenVBand="0" w:oddHBand="0" w:evenHBand="0" w:firstRowFirstColumn="0" w:firstRowLastColumn="0" w:lastRowFirstColumn="0" w:lastRowLastColumn="0"/>
                </w:pPr>
              </w:pPrChange>
            </w:pPr>
            <w:ins w:id="1101" w:author="Pranav Mehndiratta" w:date="2014-03-09T20:38:00Z">
              <w:r>
                <w:rPr>
                  <w:lang w:val="en-IN"/>
                </w:rPr>
                <w:t>Input non-existent key</w:t>
              </w:r>
            </w:ins>
          </w:p>
        </w:tc>
      </w:tr>
      <w:tr w:rsidR="00B94CCB" w:rsidTr="00B94CCB">
        <w:trPr>
          <w:cnfStyle w:val="000000100000" w:firstRow="0" w:lastRow="0" w:firstColumn="0" w:lastColumn="0" w:oddVBand="0" w:evenVBand="0" w:oddHBand="1" w:evenHBand="0" w:firstRowFirstColumn="0" w:firstRowLastColumn="0" w:lastRowFirstColumn="0" w:lastRowLastColumn="0"/>
          <w:trHeight w:val="864"/>
          <w:ins w:id="1102" w:author="Pranav Mehndiratta" w:date="2014-03-09T20:38:00Z"/>
          <w:trPrChange w:id="1103" w:author="Pranav Mehndiratta" w:date="2014-03-09T20:39:00Z">
            <w:trPr>
              <w:trHeight w:val="864"/>
            </w:trPr>
          </w:trPrChange>
        </w:trPr>
        <w:tc>
          <w:tcPr>
            <w:cnfStyle w:val="001000000000" w:firstRow="0" w:lastRow="0" w:firstColumn="1" w:lastColumn="0" w:oddVBand="0" w:evenVBand="0" w:oddHBand="0" w:evenHBand="0" w:firstRowFirstColumn="0" w:firstRowLastColumn="0" w:lastRowFirstColumn="0" w:lastRowLastColumn="0"/>
            <w:tcW w:w="1705" w:type="dxa"/>
            <w:vAlign w:val="center"/>
            <w:tcPrChange w:id="1104" w:author="Pranav Mehndiratta" w:date="2014-03-09T20:39:00Z">
              <w:tcPr>
                <w:tcW w:w="1705" w:type="dxa"/>
                <w:vAlign w:val="center"/>
              </w:tcPr>
            </w:tcPrChange>
          </w:tcPr>
          <w:p w:rsidR="00B94CCB" w:rsidRDefault="00B94CCB">
            <w:pPr>
              <w:jc w:val="center"/>
              <w:cnfStyle w:val="001000100000" w:firstRow="0" w:lastRow="0" w:firstColumn="1" w:lastColumn="0" w:oddVBand="0" w:evenVBand="0" w:oddHBand="1" w:evenHBand="0" w:firstRowFirstColumn="0" w:firstRowLastColumn="0" w:lastRowFirstColumn="0" w:lastRowLastColumn="0"/>
              <w:rPr>
                <w:ins w:id="1105" w:author="Pranav Mehndiratta" w:date="2014-03-09T20:38:00Z"/>
                <w:lang w:val="en-IN"/>
              </w:rPr>
              <w:pPrChange w:id="1106" w:author="Pranav Mehndiratta" w:date="2014-03-09T20:39:00Z">
                <w:pPr>
                  <w:cnfStyle w:val="001000100000" w:firstRow="0" w:lastRow="0" w:firstColumn="1" w:lastColumn="0" w:oddVBand="0" w:evenVBand="0" w:oddHBand="1" w:evenHBand="0" w:firstRowFirstColumn="0" w:firstRowLastColumn="0" w:lastRowFirstColumn="0" w:lastRowLastColumn="0"/>
                </w:pPr>
              </w:pPrChange>
            </w:pPr>
            <w:proofErr w:type="spellStart"/>
            <w:ins w:id="1107" w:author="Pranav Mehndiratta" w:date="2014-03-09T20:38:00Z">
              <w:r w:rsidRPr="0049402C">
                <w:rPr>
                  <w:rFonts w:ascii="Courier New" w:hAnsi="Courier New" w:cs="Courier New"/>
                  <w:sz w:val="18"/>
                  <w:lang w:val="en-IN"/>
                </w:rPr>
                <w:t>storage_set</w:t>
              </w:r>
              <w:proofErr w:type="spellEnd"/>
            </w:ins>
          </w:p>
        </w:tc>
        <w:tc>
          <w:tcPr>
            <w:tcW w:w="1260" w:type="dxa"/>
            <w:vAlign w:val="center"/>
            <w:tcPrChange w:id="1108" w:author="Pranav Mehndiratta" w:date="2014-03-09T20:39:00Z">
              <w:tcPr>
                <w:tcW w:w="1260" w:type="dxa"/>
                <w:vAlign w:val="center"/>
              </w:tcPr>
            </w:tcPrChange>
          </w:tcPr>
          <w:p w:rsidR="00B94CCB" w:rsidRDefault="00B94CCB">
            <w:pPr>
              <w:jc w:val="center"/>
              <w:cnfStyle w:val="000000100000" w:firstRow="0" w:lastRow="0" w:firstColumn="0" w:lastColumn="0" w:oddVBand="0" w:evenVBand="0" w:oddHBand="1" w:evenHBand="0" w:firstRowFirstColumn="0" w:firstRowLastColumn="0" w:lastRowFirstColumn="0" w:lastRowLastColumn="0"/>
              <w:rPr>
                <w:ins w:id="1109" w:author="Pranav Mehndiratta" w:date="2014-03-09T20:38:00Z"/>
                <w:lang w:val="en-IN"/>
              </w:rPr>
              <w:pPrChange w:id="1110" w:author="Pranav Mehndiratta" w:date="2014-03-09T20:39:00Z">
                <w:pPr>
                  <w:cnfStyle w:val="000000100000" w:firstRow="0" w:lastRow="0" w:firstColumn="0" w:lastColumn="0" w:oddVBand="0" w:evenVBand="0" w:oddHBand="1" w:evenHBand="0" w:firstRowFirstColumn="0" w:firstRowLastColumn="0" w:lastRowFirstColumn="0" w:lastRowLastColumn="0"/>
                </w:pPr>
              </w:pPrChange>
            </w:pPr>
            <w:ins w:id="1111" w:author="Pranav Mehndiratta" w:date="2014-03-09T20:38:00Z">
              <w:r>
                <w:rPr>
                  <w:lang w:val="en-IN"/>
                </w:rPr>
                <w:t>Input non-existent key (No Error)</w:t>
              </w:r>
            </w:ins>
          </w:p>
        </w:tc>
        <w:tc>
          <w:tcPr>
            <w:tcW w:w="1530" w:type="dxa"/>
            <w:gridSpan w:val="2"/>
            <w:vAlign w:val="center"/>
            <w:tcPrChange w:id="1112" w:author="Pranav Mehndiratta" w:date="2014-03-09T20:39:00Z">
              <w:tcPr>
                <w:tcW w:w="1530" w:type="dxa"/>
                <w:gridSpan w:val="2"/>
                <w:vAlign w:val="center"/>
              </w:tcPr>
            </w:tcPrChange>
          </w:tcPr>
          <w:p w:rsidR="00B94CCB" w:rsidRDefault="00B94CCB">
            <w:pPr>
              <w:jc w:val="center"/>
              <w:cnfStyle w:val="000000100000" w:firstRow="0" w:lastRow="0" w:firstColumn="0" w:lastColumn="0" w:oddVBand="0" w:evenVBand="0" w:oddHBand="1" w:evenHBand="0" w:firstRowFirstColumn="0" w:firstRowLastColumn="0" w:lastRowFirstColumn="0" w:lastRowLastColumn="0"/>
              <w:rPr>
                <w:ins w:id="1113" w:author="Pranav Mehndiratta" w:date="2014-03-09T20:38:00Z"/>
                <w:lang w:val="en-IN"/>
              </w:rPr>
              <w:pPrChange w:id="1114" w:author="Pranav Mehndiratta" w:date="2014-03-09T20:39:00Z">
                <w:pPr>
                  <w:cnfStyle w:val="000000100000" w:firstRow="0" w:lastRow="0" w:firstColumn="0" w:lastColumn="0" w:oddVBand="0" w:evenVBand="0" w:oddHBand="1" w:evenHBand="0" w:firstRowFirstColumn="0" w:firstRowLastColumn="0" w:lastRowFirstColumn="0" w:lastRowLastColumn="0"/>
                </w:pPr>
              </w:pPrChange>
            </w:pPr>
            <w:ins w:id="1115" w:author="Pranav Mehndiratta" w:date="2014-03-09T20:38:00Z">
              <w:r>
                <w:rPr>
                  <w:lang w:val="en-IN"/>
                </w:rPr>
                <w:t>Input special characters in value</w:t>
              </w:r>
            </w:ins>
          </w:p>
        </w:tc>
        <w:tc>
          <w:tcPr>
            <w:tcW w:w="1710" w:type="dxa"/>
            <w:vAlign w:val="center"/>
            <w:tcPrChange w:id="1116" w:author="Pranav Mehndiratta" w:date="2014-03-09T20:39:00Z">
              <w:tcPr>
                <w:tcW w:w="1710" w:type="dxa"/>
                <w:vAlign w:val="center"/>
              </w:tcPr>
            </w:tcPrChange>
          </w:tcPr>
          <w:p w:rsidR="00B94CCB" w:rsidRDefault="00B94CCB">
            <w:pPr>
              <w:jc w:val="center"/>
              <w:cnfStyle w:val="000000100000" w:firstRow="0" w:lastRow="0" w:firstColumn="0" w:lastColumn="0" w:oddVBand="0" w:evenVBand="0" w:oddHBand="1" w:evenHBand="0" w:firstRowFirstColumn="0" w:firstRowLastColumn="0" w:lastRowFirstColumn="0" w:lastRowLastColumn="0"/>
              <w:rPr>
                <w:ins w:id="1117" w:author="Pranav Mehndiratta" w:date="2014-03-09T20:38:00Z"/>
                <w:lang w:val="en-IN"/>
              </w:rPr>
              <w:pPrChange w:id="1118" w:author="Pranav Mehndiratta" w:date="2014-03-09T20:39:00Z">
                <w:pPr>
                  <w:cnfStyle w:val="000000100000" w:firstRow="0" w:lastRow="0" w:firstColumn="0" w:lastColumn="0" w:oddVBand="0" w:evenVBand="0" w:oddHBand="1" w:evenHBand="0" w:firstRowFirstColumn="0" w:firstRowLastColumn="0" w:lastRowFirstColumn="0" w:lastRowLastColumn="0"/>
                </w:pPr>
              </w:pPrChange>
            </w:pPr>
            <w:ins w:id="1119" w:author="Pranav Mehndiratta" w:date="2014-03-09T20:38:00Z">
              <w:r>
                <w:rPr>
                  <w:lang w:val="en-IN"/>
                </w:rPr>
                <w:t>Input spaces in value</w:t>
              </w:r>
            </w:ins>
          </w:p>
          <w:p w:rsidR="00B94CCB" w:rsidRDefault="00B94CCB">
            <w:pPr>
              <w:jc w:val="center"/>
              <w:cnfStyle w:val="000000100000" w:firstRow="0" w:lastRow="0" w:firstColumn="0" w:lastColumn="0" w:oddVBand="0" w:evenVBand="0" w:oddHBand="1" w:evenHBand="0" w:firstRowFirstColumn="0" w:firstRowLastColumn="0" w:lastRowFirstColumn="0" w:lastRowLastColumn="0"/>
              <w:rPr>
                <w:ins w:id="1120" w:author="Pranav Mehndiratta" w:date="2014-03-09T20:38:00Z"/>
                <w:lang w:val="en-IN"/>
              </w:rPr>
              <w:pPrChange w:id="1121" w:author="Pranav Mehndiratta" w:date="2014-03-09T20:39:00Z">
                <w:pPr>
                  <w:cnfStyle w:val="000000100000" w:firstRow="0" w:lastRow="0" w:firstColumn="0" w:lastColumn="0" w:oddVBand="0" w:evenVBand="0" w:oddHBand="1" w:evenHBand="0" w:firstRowFirstColumn="0" w:firstRowLastColumn="0" w:lastRowFirstColumn="0" w:lastRowLastColumn="0"/>
                </w:pPr>
              </w:pPrChange>
            </w:pPr>
            <w:ins w:id="1122" w:author="Pranav Mehndiratta" w:date="2014-03-09T20:38:00Z">
              <w:r>
                <w:rPr>
                  <w:lang w:val="en-IN"/>
                </w:rPr>
                <w:t>(No Error)</w:t>
              </w:r>
            </w:ins>
          </w:p>
        </w:tc>
        <w:tc>
          <w:tcPr>
            <w:tcW w:w="1500" w:type="dxa"/>
            <w:gridSpan w:val="2"/>
            <w:vAlign w:val="center"/>
            <w:tcPrChange w:id="1123" w:author="Pranav Mehndiratta" w:date="2014-03-09T20:39:00Z">
              <w:tcPr>
                <w:tcW w:w="1500" w:type="dxa"/>
                <w:gridSpan w:val="2"/>
                <w:vAlign w:val="center"/>
              </w:tcPr>
            </w:tcPrChange>
          </w:tcPr>
          <w:p w:rsidR="00B94CCB" w:rsidRDefault="00B94CCB">
            <w:pPr>
              <w:jc w:val="center"/>
              <w:cnfStyle w:val="000000100000" w:firstRow="0" w:lastRow="0" w:firstColumn="0" w:lastColumn="0" w:oddVBand="0" w:evenVBand="0" w:oddHBand="1" w:evenHBand="0" w:firstRowFirstColumn="0" w:firstRowLastColumn="0" w:lastRowFirstColumn="0" w:lastRowLastColumn="0"/>
              <w:rPr>
                <w:ins w:id="1124" w:author="Pranav Mehndiratta" w:date="2014-03-09T20:38:00Z"/>
                <w:lang w:val="en-IN"/>
              </w:rPr>
              <w:pPrChange w:id="1125" w:author="Pranav Mehndiratta" w:date="2014-03-09T20:39:00Z">
                <w:pPr>
                  <w:cnfStyle w:val="000000100000" w:firstRow="0" w:lastRow="0" w:firstColumn="0" w:lastColumn="0" w:oddVBand="0" w:evenVBand="0" w:oddHBand="1" w:evenHBand="0" w:firstRowFirstColumn="0" w:firstRowLastColumn="0" w:lastRowFirstColumn="0" w:lastRowLastColumn="0"/>
                </w:pPr>
              </w:pPrChange>
            </w:pPr>
            <w:ins w:id="1126" w:author="Pranav Mehndiratta" w:date="2014-03-09T20:38:00Z">
              <w:r>
                <w:rPr>
                  <w:lang w:val="en-IN"/>
                </w:rPr>
                <w:t>Input incorrect pair of column and value</w:t>
              </w:r>
            </w:ins>
          </w:p>
        </w:tc>
        <w:tc>
          <w:tcPr>
            <w:tcW w:w="1501" w:type="dxa"/>
            <w:vAlign w:val="center"/>
            <w:tcPrChange w:id="1127" w:author="Pranav Mehndiratta" w:date="2014-03-09T20:39:00Z">
              <w:tcPr>
                <w:tcW w:w="1501" w:type="dxa"/>
                <w:vAlign w:val="center"/>
              </w:tcPr>
            </w:tcPrChange>
          </w:tcPr>
          <w:p w:rsidR="00B94CCB" w:rsidRDefault="00B94CCB">
            <w:pPr>
              <w:jc w:val="center"/>
              <w:cnfStyle w:val="000000100000" w:firstRow="0" w:lastRow="0" w:firstColumn="0" w:lastColumn="0" w:oddVBand="0" w:evenVBand="0" w:oddHBand="1" w:evenHBand="0" w:firstRowFirstColumn="0" w:firstRowLastColumn="0" w:lastRowFirstColumn="0" w:lastRowLastColumn="0"/>
              <w:rPr>
                <w:ins w:id="1128" w:author="Pranav Mehndiratta" w:date="2014-03-09T20:38:00Z"/>
                <w:lang w:val="en-IN"/>
              </w:rPr>
              <w:pPrChange w:id="1129" w:author="Pranav Mehndiratta" w:date="2014-03-09T20:39:00Z">
                <w:pPr>
                  <w:cnfStyle w:val="000000100000" w:firstRow="0" w:lastRow="0" w:firstColumn="0" w:lastColumn="0" w:oddVBand="0" w:evenVBand="0" w:oddHBand="1" w:evenHBand="0" w:firstRowFirstColumn="0" w:firstRowLastColumn="0" w:lastRowFirstColumn="0" w:lastRowLastColumn="0"/>
                </w:pPr>
              </w:pPrChange>
            </w:pPr>
            <w:ins w:id="1130" w:author="Pranav Mehndiratta" w:date="2014-03-09T20:38:00Z">
              <w:r>
                <w:rPr>
                  <w:lang w:val="en-IN"/>
                </w:rPr>
                <w:t>Delete a non-existent key</w:t>
              </w:r>
            </w:ins>
          </w:p>
        </w:tc>
      </w:tr>
      <w:tr w:rsidR="00B94CCB" w:rsidTr="00B94CCB">
        <w:trPr>
          <w:ins w:id="1131" w:author="Pranav Mehndiratta" w:date="2014-03-09T20:38:00Z"/>
        </w:trPr>
        <w:tc>
          <w:tcPr>
            <w:cnfStyle w:val="001000000000" w:firstRow="0" w:lastRow="0" w:firstColumn="1" w:lastColumn="0" w:oddVBand="0" w:evenVBand="0" w:oddHBand="0" w:evenHBand="0" w:firstRowFirstColumn="0" w:firstRowLastColumn="0" w:lastRowFirstColumn="0" w:lastRowLastColumn="0"/>
            <w:tcW w:w="1705" w:type="dxa"/>
            <w:vAlign w:val="center"/>
            <w:tcPrChange w:id="1132" w:author="Pranav Mehndiratta" w:date="2014-03-09T20:39:00Z">
              <w:tcPr>
                <w:tcW w:w="1705" w:type="dxa"/>
                <w:vAlign w:val="center"/>
              </w:tcPr>
            </w:tcPrChange>
          </w:tcPr>
          <w:p w:rsidR="00B94CCB" w:rsidRDefault="00B94CCB">
            <w:pPr>
              <w:jc w:val="center"/>
              <w:rPr>
                <w:ins w:id="1133" w:author="Pranav Mehndiratta" w:date="2014-03-09T20:38:00Z"/>
                <w:lang w:val="en-IN"/>
              </w:rPr>
              <w:pPrChange w:id="1134" w:author="Pranav Mehndiratta" w:date="2014-03-09T20:39:00Z">
                <w:pPr/>
              </w:pPrChange>
            </w:pPr>
            <w:proofErr w:type="spellStart"/>
            <w:ins w:id="1135" w:author="Pranav Mehndiratta" w:date="2014-03-09T20:38:00Z">
              <w:r w:rsidRPr="0049402C">
                <w:rPr>
                  <w:rFonts w:ascii="Courier New" w:hAnsi="Courier New" w:cs="Courier New"/>
                  <w:sz w:val="18"/>
                  <w:lang w:val="en-IN"/>
                </w:rPr>
                <w:t>storage_query</w:t>
              </w:r>
              <w:proofErr w:type="spellEnd"/>
            </w:ins>
          </w:p>
        </w:tc>
        <w:tc>
          <w:tcPr>
            <w:tcW w:w="1260" w:type="dxa"/>
            <w:vAlign w:val="center"/>
            <w:tcPrChange w:id="1136" w:author="Pranav Mehndiratta" w:date="2014-03-09T20:39:00Z">
              <w:tcPr>
                <w:tcW w:w="1260" w:type="dxa"/>
                <w:vAlign w:val="center"/>
              </w:tcPr>
            </w:tcPrChange>
          </w:tcPr>
          <w:p w:rsidR="00B94CCB" w:rsidRDefault="00B94CCB">
            <w:pPr>
              <w:jc w:val="center"/>
              <w:cnfStyle w:val="000000000000" w:firstRow="0" w:lastRow="0" w:firstColumn="0" w:lastColumn="0" w:oddVBand="0" w:evenVBand="0" w:oddHBand="0" w:evenHBand="0" w:firstRowFirstColumn="0" w:firstRowLastColumn="0" w:lastRowFirstColumn="0" w:lastRowLastColumn="0"/>
              <w:rPr>
                <w:ins w:id="1137" w:author="Pranav Mehndiratta" w:date="2014-03-09T20:38:00Z"/>
                <w:lang w:val="en-IN"/>
              </w:rPr>
              <w:pPrChange w:id="1138" w:author="Pranav Mehndiratta" w:date="2014-03-09T20:39:00Z">
                <w:pPr>
                  <w:cnfStyle w:val="000000000000" w:firstRow="0" w:lastRow="0" w:firstColumn="0" w:lastColumn="0" w:oddVBand="0" w:evenVBand="0" w:oddHBand="0" w:evenHBand="0" w:firstRowFirstColumn="0" w:firstRowLastColumn="0" w:lastRowFirstColumn="0" w:lastRowLastColumn="0"/>
                </w:pPr>
              </w:pPrChange>
            </w:pPr>
            <w:ins w:id="1139" w:author="Pranav Mehndiratta" w:date="2014-03-09T20:38:00Z">
              <w:r>
                <w:rPr>
                  <w:lang w:val="en-IN"/>
                </w:rPr>
                <w:t>Input non-existent predicate</w:t>
              </w:r>
            </w:ins>
          </w:p>
        </w:tc>
        <w:tc>
          <w:tcPr>
            <w:tcW w:w="1530" w:type="dxa"/>
            <w:gridSpan w:val="2"/>
            <w:vAlign w:val="center"/>
            <w:tcPrChange w:id="1140" w:author="Pranav Mehndiratta" w:date="2014-03-09T20:39:00Z">
              <w:tcPr>
                <w:tcW w:w="1530" w:type="dxa"/>
                <w:gridSpan w:val="2"/>
                <w:vAlign w:val="center"/>
              </w:tcPr>
            </w:tcPrChange>
          </w:tcPr>
          <w:p w:rsidR="00B94CCB" w:rsidRDefault="00B94CCB">
            <w:pPr>
              <w:jc w:val="center"/>
              <w:cnfStyle w:val="000000000000" w:firstRow="0" w:lastRow="0" w:firstColumn="0" w:lastColumn="0" w:oddVBand="0" w:evenVBand="0" w:oddHBand="0" w:evenHBand="0" w:firstRowFirstColumn="0" w:firstRowLastColumn="0" w:lastRowFirstColumn="0" w:lastRowLastColumn="0"/>
              <w:rPr>
                <w:ins w:id="1141" w:author="Pranav Mehndiratta" w:date="2014-03-09T20:38:00Z"/>
                <w:lang w:val="en-IN"/>
              </w:rPr>
              <w:pPrChange w:id="1142" w:author="Pranav Mehndiratta" w:date="2014-03-09T20:39:00Z">
                <w:pPr>
                  <w:cnfStyle w:val="000000000000" w:firstRow="0" w:lastRow="0" w:firstColumn="0" w:lastColumn="0" w:oddVBand="0" w:evenVBand="0" w:oddHBand="0" w:evenHBand="0" w:firstRowFirstColumn="0" w:firstRowLastColumn="0" w:lastRowFirstColumn="0" w:lastRowLastColumn="0"/>
                </w:pPr>
              </w:pPrChange>
            </w:pPr>
            <w:ins w:id="1143" w:author="Pranav Mehndiratta" w:date="2014-03-09T20:38:00Z">
              <w:r>
                <w:rPr>
                  <w:lang w:val="en-IN"/>
                </w:rPr>
                <w:t>Input multiple predicates per column</w:t>
              </w:r>
            </w:ins>
          </w:p>
        </w:tc>
        <w:tc>
          <w:tcPr>
            <w:tcW w:w="1710" w:type="dxa"/>
            <w:vAlign w:val="center"/>
            <w:tcPrChange w:id="1144" w:author="Pranav Mehndiratta" w:date="2014-03-09T20:39:00Z">
              <w:tcPr>
                <w:tcW w:w="1710" w:type="dxa"/>
                <w:vAlign w:val="center"/>
              </w:tcPr>
            </w:tcPrChange>
          </w:tcPr>
          <w:p w:rsidR="00B94CCB" w:rsidRDefault="00B94CCB">
            <w:pPr>
              <w:jc w:val="center"/>
              <w:cnfStyle w:val="000000000000" w:firstRow="0" w:lastRow="0" w:firstColumn="0" w:lastColumn="0" w:oddVBand="0" w:evenVBand="0" w:oddHBand="0" w:evenHBand="0" w:firstRowFirstColumn="0" w:firstRowLastColumn="0" w:lastRowFirstColumn="0" w:lastRowLastColumn="0"/>
              <w:rPr>
                <w:ins w:id="1145" w:author="Pranav Mehndiratta" w:date="2014-03-09T20:38:00Z"/>
                <w:lang w:val="en-IN"/>
              </w:rPr>
              <w:pPrChange w:id="1146" w:author="Pranav Mehndiratta" w:date="2014-03-09T20:39:00Z">
                <w:pPr>
                  <w:cnfStyle w:val="000000000000" w:firstRow="0" w:lastRow="0" w:firstColumn="0" w:lastColumn="0" w:oddVBand="0" w:evenVBand="0" w:oddHBand="0" w:evenHBand="0" w:firstRowFirstColumn="0" w:firstRowLastColumn="0" w:lastRowFirstColumn="0" w:lastRowLastColumn="0"/>
                </w:pPr>
              </w:pPrChange>
            </w:pPr>
            <w:ins w:id="1147" w:author="Pranav Mehndiratta" w:date="2014-03-09T20:38:00Z">
              <w:r>
                <w:rPr>
                  <w:lang w:val="en-IN"/>
                </w:rPr>
                <w:t>Input predicate with missing comparators</w:t>
              </w:r>
            </w:ins>
          </w:p>
        </w:tc>
        <w:tc>
          <w:tcPr>
            <w:tcW w:w="1500" w:type="dxa"/>
            <w:gridSpan w:val="2"/>
            <w:vAlign w:val="center"/>
            <w:tcPrChange w:id="1148" w:author="Pranav Mehndiratta" w:date="2014-03-09T20:39:00Z">
              <w:tcPr>
                <w:tcW w:w="1500" w:type="dxa"/>
                <w:gridSpan w:val="2"/>
                <w:vAlign w:val="center"/>
              </w:tcPr>
            </w:tcPrChange>
          </w:tcPr>
          <w:p w:rsidR="00B94CCB" w:rsidRDefault="00B94CCB">
            <w:pPr>
              <w:jc w:val="center"/>
              <w:cnfStyle w:val="000000000000" w:firstRow="0" w:lastRow="0" w:firstColumn="0" w:lastColumn="0" w:oddVBand="0" w:evenVBand="0" w:oddHBand="0" w:evenHBand="0" w:firstRowFirstColumn="0" w:firstRowLastColumn="0" w:lastRowFirstColumn="0" w:lastRowLastColumn="0"/>
              <w:rPr>
                <w:ins w:id="1149" w:author="Pranav Mehndiratta" w:date="2014-03-09T20:38:00Z"/>
                <w:lang w:val="en-IN"/>
              </w:rPr>
              <w:pPrChange w:id="1150" w:author="Pranav Mehndiratta" w:date="2014-03-09T20:39:00Z">
                <w:pPr>
                  <w:cnfStyle w:val="000000000000" w:firstRow="0" w:lastRow="0" w:firstColumn="0" w:lastColumn="0" w:oddVBand="0" w:evenVBand="0" w:oddHBand="0" w:evenHBand="0" w:firstRowFirstColumn="0" w:firstRowLastColumn="0" w:lastRowFirstColumn="0" w:lastRowLastColumn="0"/>
                </w:pPr>
              </w:pPrChange>
            </w:pPr>
            <w:ins w:id="1151" w:author="Pranav Mehndiratta" w:date="2014-03-09T20:38:00Z">
              <w:r>
                <w:rPr>
                  <w:lang w:val="en-IN"/>
                </w:rPr>
                <w:t>Compare mismatching data types</w:t>
              </w:r>
            </w:ins>
          </w:p>
        </w:tc>
        <w:tc>
          <w:tcPr>
            <w:tcW w:w="1501" w:type="dxa"/>
            <w:vAlign w:val="center"/>
            <w:tcPrChange w:id="1152" w:author="Pranav Mehndiratta" w:date="2014-03-09T20:39:00Z">
              <w:tcPr>
                <w:tcW w:w="1501" w:type="dxa"/>
                <w:vAlign w:val="center"/>
              </w:tcPr>
            </w:tcPrChange>
          </w:tcPr>
          <w:p w:rsidR="00B94CCB" w:rsidRDefault="00B94CCB">
            <w:pPr>
              <w:keepNext/>
              <w:jc w:val="center"/>
              <w:cnfStyle w:val="000000000000" w:firstRow="0" w:lastRow="0" w:firstColumn="0" w:lastColumn="0" w:oddVBand="0" w:evenVBand="0" w:oddHBand="0" w:evenHBand="0" w:firstRowFirstColumn="0" w:firstRowLastColumn="0" w:lastRowFirstColumn="0" w:lastRowLastColumn="0"/>
              <w:rPr>
                <w:ins w:id="1153" w:author="Pranav Mehndiratta" w:date="2014-03-09T20:38:00Z"/>
                <w:lang w:val="en-IN"/>
              </w:rPr>
              <w:pPrChange w:id="1154" w:author="Pranav Mehndiratta" w:date="2014-03-09T20:39:00Z">
                <w:pPr>
                  <w:cnfStyle w:val="000000000000" w:firstRow="0" w:lastRow="0" w:firstColumn="0" w:lastColumn="0" w:oddVBand="0" w:evenVBand="0" w:oddHBand="0" w:evenHBand="0" w:firstRowFirstColumn="0" w:firstRowLastColumn="0" w:lastRowFirstColumn="0" w:lastRowLastColumn="0"/>
                </w:pPr>
              </w:pPrChange>
            </w:pPr>
            <w:ins w:id="1155" w:author="Pranav Mehndiratta" w:date="2014-03-09T20:38:00Z">
              <w:r>
                <w:rPr>
                  <w:lang w:val="en-IN"/>
                </w:rPr>
                <w:t>Using mismatching data types and comparators</w:t>
              </w:r>
            </w:ins>
          </w:p>
        </w:tc>
      </w:tr>
    </w:tbl>
    <w:p w:rsidR="00B94CCB" w:rsidRDefault="00B94CCB">
      <w:pPr>
        <w:pStyle w:val="Caption"/>
        <w:jc w:val="center"/>
        <w:rPr>
          <w:ins w:id="1156" w:author="Pranav Mehndiratta" w:date="2014-03-09T20:37:00Z"/>
          <w:lang w:val="en-IN"/>
        </w:rPr>
        <w:pPrChange w:id="1157" w:author="Pranav Mehndiratta" w:date="2014-03-09T20:39:00Z">
          <w:pPr/>
        </w:pPrChange>
      </w:pPr>
      <w:ins w:id="1158" w:author="Pranav Mehndiratta" w:date="2014-03-09T20:39:00Z">
        <w:r>
          <w:t xml:space="preserve">Table </w:t>
        </w:r>
      </w:ins>
      <w:ins w:id="1159" w:author="Pranav Mehndiratta" w:date="2014-03-09T20:40:00Z">
        <w:r>
          <w:t>4</w:t>
        </w:r>
      </w:ins>
      <w:ins w:id="1160" w:author="Pranav Mehndiratta" w:date="2014-03-09T20:39:00Z">
        <w:r>
          <w:t>: Test Cases</w:t>
        </w:r>
      </w:ins>
    </w:p>
    <w:p w:rsidR="003027A1" w:rsidRPr="006868A3" w:rsidDel="00822928" w:rsidRDefault="003027A1">
      <w:pPr>
        <w:pStyle w:val="Heading1"/>
        <w:rPr>
          <w:del w:id="1161" w:author="Pranav Mehndiratta" w:date="2014-03-09T10:56:00Z"/>
          <w:lang w:val="en-IN"/>
        </w:rPr>
        <w:pPrChange w:id="1162" w:author="Pranav Mehndiratta" w:date="2014-03-09T20:37:00Z">
          <w:pPr/>
        </w:pPrChange>
      </w:pPr>
      <w:del w:id="1163" w:author="Pranav Mehndiratta" w:date="2014-03-09T10:44:00Z">
        <w:r w:rsidRPr="003027A1" w:rsidDel="003A35E6">
          <w:rPr>
            <w:lang w:val="en-IN"/>
          </w:rPr>
          <w:delText>Hash tables will be used to store records and tables in memory using apartment numbers as keys. This will ensure unique hash values,</w:delText>
        </w:r>
        <w:r w:rsidR="007D1B59" w:rsidDel="003A35E6">
          <w:rPr>
            <w:lang w:val="en-IN"/>
          </w:rPr>
          <w:delText xml:space="preserve"> hence minimizing collisions </w:delText>
        </w:r>
      </w:del>
      <w:customXmlDelRangeStart w:id="1164" w:author="Pranav Mehndiratta" w:date="2014-03-09T10:44:00Z"/>
      <w:sdt>
        <w:sdtPr>
          <w:rPr>
            <w:lang w:val="en-IN"/>
          </w:rPr>
          <w:id w:val="952979300"/>
          <w:citation/>
        </w:sdtPr>
        <w:sdtContent>
          <w:customXmlDelRangeEnd w:id="1164"/>
          <w:del w:id="1165" w:author="Pranav Mehndiratta" w:date="2014-03-09T10:44:00Z">
            <w:r w:rsidR="007D1B59" w:rsidDel="003A35E6">
              <w:rPr>
                <w:lang w:val="en-IN"/>
              </w:rPr>
              <w:fldChar w:fldCharType="begin"/>
            </w:r>
            <w:r w:rsidR="007D1B59" w:rsidDel="003A35E6">
              <w:rPr>
                <w:lang w:val="en-CA"/>
              </w:rPr>
              <w:delInstrText xml:space="preserve"> CITATION Tho09 \l 4105 </w:delInstrText>
            </w:r>
            <w:r w:rsidR="007D1B59" w:rsidDel="003A35E6">
              <w:rPr>
                <w:lang w:val="en-IN"/>
              </w:rPr>
              <w:fldChar w:fldCharType="separate"/>
            </w:r>
            <w:r w:rsidR="0090210B" w:rsidRPr="0090210B" w:rsidDel="003A35E6">
              <w:rPr>
                <w:noProof/>
                <w:lang w:val="en-CA"/>
              </w:rPr>
              <w:delText>[7]</w:delText>
            </w:r>
            <w:r w:rsidR="007D1B59" w:rsidDel="003A35E6">
              <w:rPr>
                <w:lang w:val="en-IN"/>
              </w:rPr>
              <w:fldChar w:fldCharType="end"/>
            </w:r>
          </w:del>
          <w:customXmlDelRangeStart w:id="1166" w:author="Pranav Mehndiratta" w:date="2014-03-09T10:44:00Z"/>
        </w:sdtContent>
      </w:sdt>
      <w:customXmlDelRangeEnd w:id="1166"/>
      <w:del w:id="1167" w:author="Pranav Mehndiratta" w:date="2014-03-09T10:44:00Z">
        <w:r w:rsidRPr="003027A1" w:rsidDel="003A35E6">
          <w:rPr>
            <w:lang w:val="en-IN"/>
          </w:rPr>
          <w:delText xml:space="preserve"> and avoiding a complex hashing function. An alternative data structure is arrays; however, an additional field will be required to store the apartment number. A tree data structure is not desirable either as it increases the complexity to O(log n) instead of O(1) in hash tables</w:delText>
        </w:r>
        <w:r w:rsidR="007D1B59" w:rsidDel="003A35E6">
          <w:rPr>
            <w:lang w:val="en-IN"/>
          </w:rPr>
          <w:delText xml:space="preserve"> </w:delText>
        </w:r>
      </w:del>
      <w:customXmlDelRangeStart w:id="1168" w:author="Pranav Mehndiratta" w:date="2014-03-09T10:44:00Z"/>
      <w:sdt>
        <w:sdtPr>
          <w:rPr>
            <w:lang w:val="en-IN"/>
          </w:rPr>
          <w:id w:val="637528851"/>
          <w:citation/>
        </w:sdtPr>
        <w:sdtContent>
          <w:customXmlDelRangeEnd w:id="1168"/>
          <w:del w:id="1169" w:author="Pranav Mehndiratta" w:date="2014-03-09T10:44:00Z">
            <w:r w:rsidR="007D1B59" w:rsidDel="003A35E6">
              <w:rPr>
                <w:lang w:val="en-IN"/>
              </w:rPr>
              <w:fldChar w:fldCharType="begin"/>
            </w:r>
            <w:r w:rsidR="007D1B59" w:rsidDel="003A35E6">
              <w:rPr>
                <w:lang w:val="en-CA"/>
              </w:rPr>
              <w:delInstrText xml:space="preserve"> CITATION Tho09 \l 4105 </w:delInstrText>
            </w:r>
            <w:r w:rsidR="007D1B59" w:rsidDel="003A35E6">
              <w:rPr>
                <w:lang w:val="en-IN"/>
              </w:rPr>
              <w:fldChar w:fldCharType="separate"/>
            </w:r>
            <w:r w:rsidR="0090210B" w:rsidRPr="0090210B" w:rsidDel="003A35E6">
              <w:rPr>
                <w:noProof/>
                <w:lang w:val="en-CA"/>
              </w:rPr>
              <w:delText>[7]</w:delText>
            </w:r>
            <w:r w:rsidR="007D1B59" w:rsidDel="003A35E6">
              <w:rPr>
                <w:lang w:val="en-IN"/>
              </w:rPr>
              <w:fldChar w:fldCharType="end"/>
            </w:r>
          </w:del>
          <w:customXmlDelRangeStart w:id="1170" w:author="Pranav Mehndiratta" w:date="2014-03-09T10:44:00Z"/>
        </w:sdtContent>
      </w:sdt>
      <w:customXmlDelRangeEnd w:id="1170"/>
      <w:del w:id="1171" w:author="Pranav Mehndiratta" w:date="2014-03-09T10:44:00Z">
        <w:r w:rsidRPr="003027A1" w:rsidDel="003A35E6">
          <w:rPr>
            <w:lang w:val="en-IN"/>
          </w:rPr>
          <w:delText>. This happens in the worst case scenario, where the required node is at the bottom of the tree. This problem, however, does not occur in a hash table structure.</w:delText>
        </w:r>
      </w:del>
    </w:p>
    <w:p w:rsidR="003027A1" w:rsidRPr="003027A1" w:rsidDel="00537251" w:rsidRDefault="003027A1">
      <w:pPr>
        <w:pStyle w:val="Heading1"/>
        <w:rPr>
          <w:del w:id="1172" w:author="Pranav Mehndiratta" w:date="2014-03-09T18:07:00Z"/>
          <w:lang w:val="en-IN"/>
        </w:rPr>
        <w:pPrChange w:id="1173" w:author="Pranav Mehndiratta" w:date="2014-03-09T20:37:00Z">
          <w:pPr/>
        </w:pPrChange>
      </w:pPr>
      <w:del w:id="1174" w:author="Pranav Mehndiratta" w:date="2014-03-09T18:07:00Z">
        <w:r w:rsidRPr="003027A1" w:rsidDel="00537251">
          <w:rPr>
            <w:lang w:val="en-IN"/>
          </w:rPr>
          <w:delText xml:space="preserve">The connection state between the client and the server will be represented using a </w:delText>
        </w:r>
        <w:r w:rsidRPr="003027A1" w:rsidDel="00537251">
          <w:rPr>
            <w:rFonts w:ascii="Courier New" w:hAnsi="Courier New"/>
            <w:lang w:val="en-IN"/>
          </w:rPr>
          <w:delText>struct</w:delText>
        </w:r>
        <w:r w:rsidRPr="003027A1" w:rsidDel="00537251">
          <w:rPr>
            <w:lang w:val="en-IN"/>
          </w:rPr>
          <w:delText xml:space="preserve"> with details such as connection status, hostname/port used, authorization credentials, and socket file descriptor. This connection will then be reused for multiple get/set requests. The server is disconnected when requested to do so, or upon any error with respect to establishing a connection (invalid configuration file or credentials). In the event of an error occurring in the midst of a client request, an exception is thrown and the user is alerted to check the client/server log files to support their debugging process.</w:delText>
        </w:r>
      </w:del>
    </w:p>
    <w:p w:rsidR="00DE71DD" w:rsidDel="00537251" w:rsidRDefault="003027A1">
      <w:pPr>
        <w:pStyle w:val="Heading1"/>
        <w:rPr>
          <w:del w:id="1175" w:author="Pranav Mehndiratta" w:date="2014-03-09T18:07:00Z"/>
          <w:lang w:val="en-IN"/>
        </w:rPr>
        <w:pPrChange w:id="1176" w:author="Pranav Mehndiratta" w:date="2014-03-09T20:37:00Z">
          <w:pPr/>
        </w:pPrChange>
      </w:pPr>
      <w:del w:id="1177" w:author="Pranav Mehndiratta" w:date="2014-03-09T18:07:00Z">
        <w:r w:rsidRPr="003027A1" w:rsidDel="00537251">
          <w:rPr>
            <w:lang w:val="en-IN"/>
          </w:rPr>
          <w:delText>If multiple clients attempt to connect to the server simultaneously, they will be notified of the busy nature of the connection and will be requested to try again later. Moreover, it is possible to extend this to maintain and manage a queue of multiple client connection requests.</w:delText>
        </w:r>
      </w:del>
    </w:p>
    <w:p w:rsidR="002723EE" w:rsidRPr="00DC5B14" w:rsidDel="00DC5B14" w:rsidRDefault="002723EE">
      <w:pPr>
        <w:pStyle w:val="Heading1"/>
        <w:rPr>
          <w:del w:id="1178" w:author="Pranav Mehndiratta" w:date="2014-03-09T00:55:00Z"/>
          <w:color w:val="7E97AD" w:themeColor="accent1"/>
          <w:sz w:val="22"/>
          <w:rPrChange w:id="1179" w:author="Pranav Mehndiratta" w:date="2014-03-09T00:56:00Z">
            <w:rPr>
              <w:del w:id="1180" w:author="Pranav Mehndiratta" w:date="2014-03-09T00:55:00Z"/>
              <w:color w:val="404040" w:themeColor="text1" w:themeTint="BF"/>
            </w:rPr>
          </w:rPrChange>
        </w:rPr>
        <w:pPrChange w:id="1181" w:author="Pranav Mehndiratta" w:date="2014-03-09T20:37:00Z">
          <w:pPr>
            <w:pStyle w:val="Caption"/>
            <w:jc w:val="right"/>
          </w:pPr>
        </w:pPrChange>
      </w:pPr>
      <w:del w:id="1182" w:author="Pranav Mehndiratta" w:date="2014-03-09T00:53:00Z">
        <w:r w:rsidRPr="003C5410" w:rsidDel="00DC5B14">
          <w:rPr>
            <w:lang w:val="en-IN"/>
          </w:rPr>
          <w:delText>*All strings are terminated by a new line (‘\n’) character</w:delText>
        </w:r>
      </w:del>
    </w:p>
    <w:p w:rsidR="008348CF" w:rsidRPr="008348CF" w:rsidDel="00755602" w:rsidRDefault="002723EE">
      <w:pPr>
        <w:pStyle w:val="Heading1"/>
        <w:rPr>
          <w:del w:id="1183" w:author="Pranav Mehndiratta" w:date="2014-03-09T10:49:00Z"/>
          <w:rPrChange w:id="1184" w:author="Pranav Mehndiratta" w:date="2014-03-09T03:07:00Z">
            <w:rPr>
              <w:del w:id="1185" w:author="Pranav Mehndiratta" w:date="2014-03-09T10:49:00Z"/>
              <w:rFonts w:cs="Courier New"/>
              <w:lang w:val="en-IN"/>
            </w:rPr>
          </w:rPrChange>
        </w:rPr>
        <w:pPrChange w:id="1186" w:author="Pranav Mehndiratta" w:date="2014-03-09T20:37:00Z">
          <w:pPr>
            <w:pStyle w:val="Caption"/>
            <w:jc w:val="center"/>
          </w:pPr>
        </w:pPrChange>
      </w:pPr>
      <w:del w:id="1187" w:author="Pranav Mehndiratta" w:date="2014-03-09T00:55:00Z">
        <w:r w:rsidDel="00DC5B14">
          <w:delText xml:space="preserve">Table </w:delText>
        </w:r>
        <w:r w:rsidR="00C22D40" w:rsidDel="00DC5B14">
          <w:fldChar w:fldCharType="begin"/>
        </w:r>
        <w:r w:rsidR="00C22D40" w:rsidDel="00DC5B14">
          <w:delInstrText xml:space="preserve"> SEQ Table \* ARABIC </w:delInstrText>
        </w:r>
        <w:r w:rsidR="00C22D40" w:rsidDel="00DC5B14">
          <w:fldChar w:fldCharType="separate"/>
        </w:r>
        <w:r w:rsidR="00715E99" w:rsidDel="00DC5B14">
          <w:rPr>
            <w:noProof/>
          </w:rPr>
          <w:delText>1</w:delText>
        </w:r>
        <w:r w:rsidR="00C22D40" w:rsidDel="00DC5B14">
          <w:rPr>
            <w:noProof/>
          </w:rPr>
          <w:fldChar w:fldCharType="end"/>
        </w:r>
        <w:r w:rsidDel="00DC5B14">
          <w:delText xml:space="preserve">: </w:delText>
        </w:r>
        <w:r w:rsidRPr="00FA30FE" w:rsidDel="00DC5B14">
          <w:delText>Client Server Communication Protocol (Rev 1)</w:delText>
        </w:r>
        <w:r w:rsidDel="00DC5B14">
          <w:delText xml:space="preserve"> </w:delText>
        </w:r>
      </w:del>
    </w:p>
    <w:p w:rsidR="00502667" w:rsidRDefault="00CC6759">
      <w:pPr>
        <w:pStyle w:val="Heading1"/>
      </w:pPr>
      <w:bookmarkStart w:id="1188" w:name="_Toc382168609"/>
      <w:r w:rsidRPr="004D2471">
        <w:lastRenderedPageBreak/>
        <w:t>Conclusio</w:t>
      </w:r>
      <w:r w:rsidR="002E7CB2">
        <w:t>n</w:t>
      </w:r>
      <w:bookmarkEnd w:id="1188"/>
    </w:p>
    <w:p w:rsidR="003027A1" w:rsidRPr="003027A1" w:rsidRDefault="003027A1" w:rsidP="00A40A9D">
      <w:pPr>
        <w:rPr>
          <w:rFonts w:cs="Courier New"/>
          <w:lang w:val="en-IN"/>
        </w:rPr>
      </w:pPr>
      <w:r w:rsidRPr="003027A1">
        <w:rPr>
          <w:rFonts w:cs="Courier New"/>
          <w:lang w:val="en-IN"/>
        </w:rPr>
        <w:t xml:space="preserve">This document has highlighted the primary components and architecture of </w:t>
      </w:r>
      <w:del w:id="1189" w:author="Pranav Mehndiratta" w:date="2014-03-09T20:59:00Z">
        <w:r w:rsidRPr="003027A1" w:rsidDel="00C363B3">
          <w:rPr>
            <w:rFonts w:cs="Courier New"/>
            <w:lang w:val="en-IN"/>
          </w:rPr>
          <w:delText>the state-of-the-art</w:delText>
        </w:r>
      </w:del>
      <w:ins w:id="1190" w:author="Pranav Mehndiratta" w:date="2014-03-09T20:59:00Z">
        <w:r w:rsidR="00C363B3">
          <w:rPr>
            <w:rFonts w:cs="Courier New"/>
            <w:lang w:val="en-IN"/>
          </w:rPr>
          <w:t>an</w:t>
        </w:r>
      </w:ins>
      <w:r w:rsidRPr="003027A1">
        <w:rPr>
          <w:rFonts w:cs="Courier New"/>
          <w:lang w:val="en-IN"/>
        </w:rPr>
        <w:t xml:space="preserve"> electronic system that will digitize data generated at residential buildings. The main goal of this storage server is to provide a secure, accessible and efficient method to store essential data. The client’s requirements are iteratively assessed against the system’s present functionality to best meet the necessary implementation. </w:t>
      </w:r>
      <w:ins w:id="1191" w:author="Pranav Mehndiratta" w:date="2014-03-09T12:52:00Z">
        <w:r w:rsidR="00BE426E" w:rsidRPr="00BE426E">
          <w:rPr>
            <w:rFonts w:cs="Courier New"/>
            <w:lang w:val="en-IN"/>
          </w:rPr>
          <w:t>This is essentially f</w:t>
        </w:r>
        <w:r w:rsidR="00BE426E">
          <w:rPr>
            <w:rFonts w:cs="Courier New"/>
            <w:lang w:val="en-IN"/>
          </w:rPr>
          <w:t>ollowing the Agile Development M</w:t>
        </w:r>
        <w:r w:rsidR="00BE426E" w:rsidRPr="00BE426E">
          <w:rPr>
            <w:rFonts w:cs="Courier New"/>
            <w:lang w:val="en-IN"/>
          </w:rPr>
          <w:t>odel while developing this storage server.</w:t>
        </w:r>
      </w:ins>
    </w:p>
    <w:p w:rsidR="003027A1" w:rsidRPr="003027A1" w:rsidRDefault="003027A1" w:rsidP="00F121FD">
      <w:pPr>
        <w:rPr>
          <w:rFonts w:cs="Courier New"/>
          <w:lang w:val="en-IN"/>
        </w:rPr>
        <w:pPrChange w:id="1192" w:author="Pranav Mehndiratta" w:date="2014-03-09T23:05:00Z">
          <w:pPr/>
        </w:pPrChange>
      </w:pPr>
      <w:r w:rsidRPr="003027A1">
        <w:rPr>
          <w:rFonts w:cs="Courier New"/>
          <w:lang w:val="en-IN"/>
        </w:rPr>
        <w:t xml:space="preserve">The storage system design is formed by the decisions taken in this document; however, it only represents the current state of the design and will reflect any future changes in the client’s requirements throughout the development process. For the time being, the major implementations are the hash table data structure, client-server protocol, error handling, </w:t>
      </w:r>
      <w:ins w:id="1193" w:author="Pranav Mehndiratta" w:date="2014-03-09T20:59:00Z">
        <w:r w:rsidR="00C363B3">
          <w:rPr>
            <w:rFonts w:cs="Courier New"/>
            <w:lang w:val="en-IN"/>
          </w:rPr>
          <w:t xml:space="preserve">parsing of </w:t>
        </w:r>
        <w:proofErr w:type="spellStart"/>
        <w:r w:rsidR="00C363B3">
          <w:rPr>
            <w:rFonts w:cs="Courier New"/>
            <w:lang w:val="en-IN"/>
          </w:rPr>
          <w:t>config</w:t>
        </w:r>
        <w:proofErr w:type="spellEnd"/>
        <w:r w:rsidR="00C363B3">
          <w:rPr>
            <w:rFonts w:cs="Courier New"/>
            <w:lang w:val="en-IN"/>
          </w:rPr>
          <w:t xml:space="preserve"> file/data, changes to be made in our code, </w:t>
        </w:r>
      </w:ins>
      <w:r w:rsidRPr="003027A1">
        <w:rPr>
          <w:rFonts w:cs="Courier New"/>
          <w:lang w:val="en-IN"/>
        </w:rPr>
        <w:t xml:space="preserve">and </w:t>
      </w:r>
      <w:ins w:id="1194" w:author="Pranav Mehndiratta" w:date="2014-03-09T21:00:00Z">
        <w:r w:rsidR="00C363B3">
          <w:rPr>
            <w:rFonts w:cs="Courier New"/>
            <w:lang w:val="en-IN"/>
          </w:rPr>
          <w:t>test cases</w:t>
        </w:r>
      </w:ins>
      <w:del w:id="1195" w:author="Pranav Mehndiratta" w:date="2014-03-09T21:00:00Z">
        <w:r w:rsidRPr="003027A1" w:rsidDel="00C363B3">
          <w:rPr>
            <w:rFonts w:cs="Courier New"/>
            <w:lang w:val="en-IN"/>
          </w:rPr>
          <w:delText>user shell interface</w:delText>
        </w:r>
      </w:del>
      <w:r w:rsidRPr="003027A1">
        <w:rPr>
          <w:rFonts w:cs="Courier New"/>
          <w:lang w:val="en-IN"/>
        </w:rPr>
        <w:t>.</w:t>
      </w:r>
    </w:p>
    <w:p w:rsidR="003027A1" w:rsidRPr="003027A1" w:rsidRDefault="003027A1" w:rsidP="00F121FD">
      <w:pPr>
        <w:rPr>
          <w:rFonts w:cs="Courier New"/>
          <w:lang w:val="en-IN"/>
        </w:rPr>
        <w:pPrChange w:id="1196" w:author="Pranav Mehndiratta" w:date="2014-03-09T23:05:00Z">
          <w:pPr/>
        </w:pPrChange>
      </w:pPr>
      <w:r w:rsidRPr="003027A1">
        <w:rPr>
          <w:rFonts w:cs="Courier New"/>
          <w:lang w:val="en-IN"/>
        </w:rPr>
        <w:t xml:space="preserve">Using this approach for record keeping at residential buildings, we hope to facilitate managerial tasks such as tracking a tenant’s rent payments, maintenance requests and effective communication between different entities.  </w:t>
      </w:r>
    </w:p>
    <w:bookmarkStart w:id="1197" w:name="_Toc382168610" w:displacedByCustomXml="next"/>
    <w:sdt>
      <w:sdtPr>
        <w:rPr>
          <w:sz w:val="20"/>
        </w:rPr>
        <w:id w:val="1749992026"/>
        <w:docPartObj>
          <w:docPartGallery w:val="Bibliographies"/>
          <w:docPartUnique/>
        </w:docPartObj>
      </w:sdtPr>
      <w:sdtEndPr>
        <w:rPr>
          <w:sz w:val="22"/>
        </w:rPr>
      </w:sdtEndPr>
      <w:sdtContent>
        <w:p w:rsidR="002E7CB2" w:rsidRDefault="002E7CB2">
          <w:pPr>
            <w:pStyle w:val="Heading1"/>
          </w:pPr>
          <w:r>
            <w:t>Bibliography</w:t>
          </w:r>
          <w:bookmarkEnd w:id="1197"/>
        </w:p>
        <w:sdt>
          <w:sdtPr>
            <w:id w:val="111145805"/>
            <w:bibliography/>
          </w:sdtPr>
          <w:sdtContent>
            <w:p w:rsidR="008C3D92" w:rsidRDefault="002E7CB2">
              <w:pPr>
                <w:spacing w:line="240" w:lineRule="auto"/>
                <w:rPr>
                  <w:rFonts w:asciiTheme="minorHAnsi" w:hAnsiTheme="minorHAnsi"/>
                  <w:noProof/>
                  <w:color w:val="595959" w:themeColor="text1" w:themeTint="A6"/>
                  <w:kern w:val="0"/>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94"/>
              </w:tblGrid>
              <w:tr w:rsidR="008C3D92">
                <w:trPr>
                  <w:divId w:val="1544488702"/>
                  <w:tblCellSpacing w:w="15" w:type="dxa"/>
                </w:trPr>
                <w:tc>
                  <w:tcPr>
                    <w:tcW w:w="50" w:type="pct"/>
                    <w:hideMark/>
                  </w:tcPr>
                  <w:p w:rsidR="008C3D92" w:rsidRDefault="008C3D92">
                    <w:pPr>
                      <w:pStyle w:val="Bibliography"/>
                      <w:rPr>
                        <w:noProof/>
                        <w:sz w:val="24"/>
                        <w:szCs w:val="24"/>
                      </w:rPr>
                    </w:pPr>
                    <w:r>
                      <w:rPr>
                        <w:noProof/>
                      </w:rPr>
                      <w:t xml:space="preserve">[1] </w:t>
                    </w:r>
                  </w:p>
                </w:tc>
                <w:tc>
                  <w:tcPr>
                    <w:tcW w:w="0" w:type="auto"/>
                    <w:hideMark/>
                  </w:tcPr>
                  <w:p w:rsidR="008C3D92" w:rsidRDefault="008C3D92">
                    <w:pPr>
                      <w:pStyle w:val="Bibliography"/>
                      <w:rPr>
                        <w:noProof/>
                      </w:rPr>
                    </w:pPr>
                    <w:r>
                      <w:rPr>
                        <w:noProof/>
                      </w:rPr>
                      <w:t xml:space="preserve">A. Williams, Interviewee, </w:t>
                    </w:r>
                    <w:r>
                      <w:rPr>
                        <w:i/>
                        <w:iCs/>
                        <w:noProof/>
                      </w:rPr>
                      <w:t xml:space="preserve">Detailled Discussion with the Management Personnel. </w:t>
                    </w:r>
                    <w:r>
                      <w:rPr>
                        <w:noProof/>
                      </w:rPr>
                      <w:t>[Interview]. 3 February 2014.</w:t>
                    </w:r>
                  </w:p>
                </w:tc>
              </w:tr>
              <w:tr w:rsidR="008C3D92">
                <w:trPr>
                  <w:divId w:val="1544488702"/>
                  <w:tblCellSpacing w:w="15" w:type="dxa"/>
                </w:trPr>
                <w:tc>
                  <w:tcPr>
                    <w:tcW w:w="50" w:type="pct"/>
                    <w:hideMark/>
                  </w:tcPr>
                  <w:p w:rsidR="008C3D92" w:rsidRDefault="008C3D92">
                    <w:pPr>
                      <w:pStyle w:val="Bibliography"/>
                      <w:rPr>
                        <w:noProof/>
                      </w:rPr>
                    </w:pPr>
                    <w:r>
                      <w:rPr>
                        <w:noProof/>
                      </w:rPr>
                      <w:t xml:space="preserve">[2] </w:t>
                    </w:r>
                  </w:p>
                </w:tc>
                <w:tc>
                  <w:tcPr>
                    <w:tcW w:w="0" w:type="auto"/>
                    <w:hideMark/>
                  </w:tcPr>
                  <w:p w:rsidR="008C3D92" w:rsidRDefault="008C3D92">
                    <w:pPr>
                      <w:pStyle w:val="Bibliography"/>
                      <w:rPr>
                        <w:noProof/>
                      </w:rPr>
                    </w:pPr>
                    <w:r>
                      <w:rPr>
                        <w:noProof/>
                      </w:rPr>
                      <w:t>A.V. Powell &amp; Associates LLC, "Forecast - A.V. Powell &amp; Associates LLC," 2003. [Online]. Available: http://www.avpowell.com/wp-content/uploads/2012/08/Resident-Demographic-forms-and-instructions-website-version-6-16-03.pdf. [Accessed 8 March 2014].</w:t>
                    </w:r>
                  </w:p>
                </w:tc>
              </w:tr>
              <w:tr w:rsidR="008C3D92">
                <w:trPr>
                  <w:divId w:val="1544488702"/>
                  <w:tblCellSpacing w:w="15" w:type="dxa"/>
                </w:trPr>
                <w:tc>
                  <w:tcPr>
                    <w:tcW w:w="50" w:type="pct"/>
                    <w:hideMark/>
                  </w:tcPr>
                  <w:p w:rsidR="008C3D92" w:rsidRDefault="008C3D92">
                    <w:pPr>
                      <w:pStyle w:val="Bibliography"/>
                      <w:rPr>
                        <w:noProof/>
                      </w:rPr>
                    </w:pPr>
                    <w:r>
                      <w:rPr>
                        <w:noProof/>
                      </w:rPr>
                      <w:t xml:space="preserve">[3] </w:t>
                    </w:r>
                  </w:p>
                </w:tc>
                <w:tc>
                  <w:tcPr>
                    <w:tcW w:w="0" w:type="auto"/>
                    <w:hideMark/>
                  </w:tcPr>
                  <w:p w:rsidR="008C3D92" w:rsidRDefault="008C3D92">
                    <w:pPr>
                      <w:pStyle w:val="Bibliography"/>
                      <w:rPr>
                        <w:noProof/>
                      </w:rPr>
                    </w:pPr>
                    <w:r>
                      <w:rPr>
                        <w:noProof/>
                      </w:rPr>
                      <w:t xml:space="preserve">M. R. Ravi, Interviewee, </w:t>
                    </w:r>
                    <w:r>
                      <w:rPr>
                        <w:i/>
                        <w:iCs/>
                        <w:noProof/>
                      </w:rPr>
                      <w:t xml:space="preserve">Initial Interaction with Client Personnel. </w:t>
                    </w:r>
                    <w:r>
                      <w:rPr>
                        <w:noProof/>
                      </w:rPr>
                      <w:t>[Interview]. 2 February 2014.</w:t>
                    </w:r>
                  </w:p>
                </w:tc>
              </w:tr>
              <w:tr w:rsidR="008C3D92">
                <w:trPr>
                  <w:divId w:val="1544488702"/>
                  <w:tblCellSpacing w:w="15" w:type="dxa"/>
                </w:trPr>
                <w:tc>
                  <w:tcPr>
                    <w:tcW w:w="50" w:type="pct"/>
                    <w:hideMark/>
                  </w:tcPr>
                  <w:p w:rsidR="008C3D92" w:rsidRDefault="008C3D92">
                    <w:pPr>
                      <w:pStyle w:val="Bibliography"/>
                      <w:rPr>
                        <w:noProof/>
                      </w:rPr>
                    </w:pPr>
                    <w:r>
                      <w:rPr>
                        <w:noProof/>
                      </w:rPr>
                      <w:t xml:space="preserve">[4] </w:t>
                    </w:r>
                  </w:p>
                </w:tc>
                <w:tc>
                  <w:tcPr>
                    <w:tcW w:w="0" w:type="auto"/>
                    <w:hideMark/>
                  </w:tcPr>
                  <w:p w:rsidR="008C3D92" w:rsidRDefault="008C3D92">
                    <w:pPr>
                      <w:pStyle w:val="Bibliography"/>
                      <w:rPr>
                        <w:noProof/>
                      </w:rPr>
                    </w:pPr>
                    <w:r>
                      <w:rPr>
                        <w:noProof/>
                      </w:rPr>
                      <w:t xml:space="preserve">V. Hacuman, Interviewee, </w:t>
                    </w:r>
                    <w:r>
                      <w:rPr>
                        <w:i/>
                        <w:iCs/>
                        <w:noProof/>
                      </w:rPr>
                      <w:t xml:space="preserve">Further Research with Authoritative Staff. </w:t>
                    </w:r>
                    <w:r>
                      <w:rPr>
                        <w:noProof/>
                      </w:rPr>
                      <w:t>[Interview]. 2 February 2014.</w:t>
                    </w:r>
                  </w:p>
                </w:tc>
              </w:tr>
              <w:tr w:rsidR="008C3D92">
                <w:trPr>
                  <w:divId w:val="1544488702"/>
                  <w:tblCellSpacing w:w="15" w:type="dxa"/>
                </w:trPr>
                <w:tc>
                  <w:tcPr>
                    <w:tcW w:w="50" w:type="pct"/>
                    <w:hideMark/>
                  </w:tcPr>
                  <w:p w:rsidR="008C3D92" w:rsidRDefault="008C3D92">
                    <w:pPr>
                      <w:pStyle w:val="Bibliography"/>
                      <w:rPr>
                        <w:noProof/>
                      </w:rPr>
                    </w:pPr>
                    <w:r>
                      <w:rPr>
                        <w:noProof/>
                      </w:rPr>
                      <w:t xml:space="preserve">[5] </w:t>
                    </w:r>
                  </w:p>
                </w:tc>
                <w:tc>
                  <w:tcPr>
                    <w:tcW w:w="0" w:type="auto"/>
                    <w:hideMark/>
                  </w:tcPr>
                  <w:p w:rsidR="008C3D92" w:rsidRDefault="008C3D92">
                    <w:pPr>
                      <w:pStyle w:val="Bibliography"/>
                      <w:rPr>
                        <w:noProof/>
                      </w:rPr>
                    </w:pPr>
                    <w:r>
                      <w:rPr>
                        <w:noProof/>
                      </w:rPr>
                      <w:t>ECE 297, "Milestone 2 - Detailed Specification," 2014. [Online]. Available: https://sites.google.com/a/msrg.utoronto.ca/ece297/assignment-2/detailed-specifications. [Accessed 8 March 2014].</w:t>
                    </w:r>
                  </w:p>
                </w:tc>
              </w:tr>
              <w:tr w:rsidR="008C3D92">
                <w:trPr>
                  <w:divId w:val="1544488702"/>
                  <w:tblCellSpacing w:w="15" w:type="dxa"/>
                </w:trPr>
                <w:tc>
                  <w:tcPr>
                    <w:tcW w:w="50" w:type="pct"/>
                    <w:hideMark/>
                  </w:tcPr>
                  <w:p w:rsidR="008C3D92" w:rsidRDefault="008C3D92">
                    <w:pPr>
                      <w:pStyle w:val="Bibliography"/>
                      <w:rPr>
                        <w:noProof/>
                      </w:rPr>
                    </w:pPr>
                    <w:r>
                      <w:rPr>
                        <w:noProof/>
                      </w:rPr>
                      <w:t xml:space="preserve">[6] </w:t>
                    </w:r>
                  </w:p>
                </w:tc>
                <w:tc>
                  <w:tcPr>
                    <w:tcW w:w="0" w:type="auto"/>
                    <w:hideMark/>
                  </w:tcPr>
                  <w:p w:rsidR="008C3D92" w:rsidRDefault="008C3D92">
                    <w:pPr>
                      <w:pStyle w:val="Bibliography"/>
                      <w:rPr>
                        <w:noProof/>
                      </w:rPr>
                    </w:pPr>
                    <w:r>
                      <w:rPr>
                        <w:noProof/>
                      </w:rPr>
                      <w:t>RFC Sourcebook, "TCP, Transmission Control Protocol," 2012. [Online]. Available: http://www.networksorcery.com/enp/protocol/tcp.htm. [Accessed February 2014].</w:t>
                    </w:r>
                  </w:p>
                </w:tc>
              </w:tr>
              <w:tr w:rsidR="008C3D92">
                <w:trPr>
                  <w:divId w:val="1544488702"/>
                  <w:tblCellSpacing w:w="15" w:type="dxa"/>
                </w:trPr>
                <w:tc>
                  <w:tcPr>
                    <w:tcW w:w="50" w:type="pct"/>
                    <w:hideMark/>
                  </w:tcPr>
                  <w:p w:rsidR="008C3D92" w:rsidRDefault="008C3D92">
                    <w:pPr>
                      <w:pStyle w:val="Bibliography"/>
                      <w:rPr>
                        <w:noProof/>
                      </w:rPr>
                    </w:pPr>
                    <w:r>
                      <w:rPr>
                        <w:noProof/>
                      </w:rPr>
                      <w:t xml:space="preserve">[7] </w:t>
                    </w:r>
                  </w:p>
                </w:tc>
                <w:tc>
                  <w:tcPr>
                    <w:tcW w:w="0" w:type="auto"/>
                    <w:hideMark/>
                  </w:tcPr>
                  <w:p w:rsidR="008C3D92" w:rsidRDefault="008C3D92">
                    <w:pPr>
                      <w:pStyle w:val="Bibliography"/>
                      <w:rPr>
                        <w:noProof/>
                      </w:rPr>
                    </w:pPr>
                    <w:r>
                      <w:rPr>
                        <w:noProof/>
                      </w:rPr>
                      <w:t>C. E. L. R. L. R. a. C. S. Thomas H. Cormen, "Introduction to Algorithms," MIT Press, 2009, pp. 253-285.</w:t>
                    </w:r>
                  </w:p>
                </w:tc>
              </w:tr>
              <w:tr w:rsidR="008C3D92">
                <w:trPr>
                  <w:divId w:val="1544488702"/>
                  <w:tblCellSpacing w:w="15" w:type="dxa"/>
                </w:trPr>
                <w:tc>
                  <w:tcPr>
                    <w:tcW w:w="50" w:type="pct"/>
                    <w:hideMark/>
                  </w:tcPr>
                  <w:p w:rsidR="008C3D92" w:rsidRDefault="008C3D92">
                    <w:pPr>
                      <w:pStyle w:val="Bibliography"/>
                      <w:rPr>
                        <w:noProof/>
                      </w:rPr>
                    </w:pPr>
                    <w:r>
                      <w:rPr>
                        <w:noProof/>
                      </w:rPr>
                      <w:t xml:space="preserve">[8] </w:t>
                    </w:r>
                  </w:p>
                </w:tc>
                <w:tc>
                  <w:tcPr>
                    <w:tcW w:w="0" w:type="auto"/>
                    <w:hideMark/>
                  </w:tcPr>
                  <w:p w:rsidR="008C3D92" w:rsidRDefault="008C3D92">
                    <w:pPr>
                      <w:pStyle w:val="Bibliography"/>
                      <w:rPr>
                        <w:noProof/>
                      </w:rPr>
                    </w:pPr>
                    <w:r>
                      <w:rPr>
                        <w:noProof/>
                      </w:rPr>
                      <w:t>"Lex and YACC primer/HOWTO," 20 September 2004. [Online]. Available: http://ds9a.nl/lex-yacc/cvs/lex-yacc-howto.html. [Accessed 9 March 2014].</w:t>
                    </w:r>
                  </w:p>
                </w:tc>
              </w:tr>
              <w:tr w:rsidR="008C3D92">
                <w:trPr>
                  <w:divId w:val="1544488702"/>
                  <w:tblCellSpacing w:w="15" w:type="dxa"/>
                </w:trPr>
                <w:tc>
                  <w:tcPr>
                    <w:tcW w:w="50" w:type="pct"/>
                    <w:hideMark/>
                  </w:tcPr>
                  <w:p w:rsidR="008C3D92" w:rsidRDefault="008C3D92">
                    <w:pPr>
                      <w:pStyle w:val="Bibliography"/>
                      <w:rPr>
                        <w:noProof/>
                      </w:rPr>
                    </w:pPr>
                    <w:r>
                      <w:rPr>
                        <w:noProof/>
                      </w:rPr>
                      <w:t xml:space="preserve">[9] </w:t>
                    </w:r>
                  </w:p>
                </w:tc>
                <w:tc>
                  <w:tcPr>
                    <w:tcW w:w="0" w:type="auto"/>
                    <w:hideMark/>
                  </w:tcPr>
                  <w:p w:rsidR="008C3D92" w:rsidRDefault="008C3D92">
                    <w:pPr>
                      <w:pStyle w:val="Bibliography"/>
                      <w:rPr>
                        <w:noProof/>
                      </w:rPr>
                    </w:pPr>
                    <w:r>
                      <w:rPr>
                        <w:noProof/>
                      </w:rPr>
                      <w:t>B. ". J. Hall, "Beej's Guide to Network Programming: Using Internet Sockets," 3 July 2012. [Online]. Available: http://beej.us/guide/bgnet/output/html/singlepage/bgnet.html. [Accessed 9 March 2014].</w:t>
                    </w:r>
                  </w:p>
                </w:tc>
              </w:tr>
            </w:tbl>
            <w:p w:rsidR="008C3D92" w:rsidRDefault="008C3D92">
              <w:pPr>
                <w:divId w:val="1544488702"/>
                <w:rPr>
                  <w:rFonts w:eastAsia="Times New Roman"/>
                  <w:noProof/>
                </w:rPr>
              </w:pPr>
            </w:p>
            <w:p w:rsidR="002E7CB2" w:rsidRDefault="002E7CB2">
              <w:pPr>
                <w:spacing w:line="240" w:lineRule="auto"/>
                <w:pPrChange w:id="1198" w:author="Pranav Mehndiratta" w:date="2014-03-09T19:56:00Z">
                  <w:pPr/>
                </w:pPrChange>
              </w:pPr>
              <w:r>
                <w:rPr>
                  <w:b/>
                  <w:bCs/>
                  <w:noProof/>
                </w:rPr>
                <w:fldChar w:fldCharType="end"/>
              </w:r>
            </w:p>
          </w:sdtContent>
        </w:sdt>
      </w:sdtContent>
    </w:sdt>
    <w:p w:rsidR="00CC6759" w:rsidRPr="004D2471" w:rsidRDefault="00CC6759">
      <w:pPr>
        <w:spacing w:line="240" w:lineRule="auto"/>
        <w:pPrChange w:id="1199" w:author="Pranav Mehndiratta" w:date="2014-03-09T19:56:00Z">
          <w:pPr/>
        </w:pPrChange>
      </w:pPr>
      <w:r w:rsidRPr="004D2471">
        <w:br w:type="page"/>
      </w:r>
    </w:p>
    <w:p w:rsidR="00502667" w:rsidRDefault="00CC6759">
      <w:pPr>
        <w:pStyle w:val="Heading1"/>
      </w:pPr>
      <w:bookmarkStart w:id="1200" w:name="_Toc382168611"/>
      <w:r w:rsidRPr="004D2471">
        <w:lastRenderedPageBreak/>
        <w:t>Appendices</w:t>
      </w:r>
      <w:bookmarkEnd w:id="1200"/>
    </w:p>
    <w:p w:rsidR="000C297E" w:rsidRDefault="000C297E">
      <w:pPr>
        <w:pStyle w:val="Heading2"/>
        <w:rPr>
          <w:ins w:id="1201" w:author="Pranav Mehndiratta" w:date="2014-03-09T18:40:00Z"/>
        </w:rPr>
      </w:pPr>
      <w:bookmarkStart w:id="1202" w:name="_Toc379645874"/>
      <w:bookmarkStart w:id="1203" w:name="_Toc382168612"/>
      <w:r w:rsidRPr="000C297E">
        <w:t>Appendix A</w:t>
      </w:r>
      <w:bookmarkEnd w:id="1202"/>
      <w:r w:rsidR="00853CEF">
        <w:t xml:space="preserve"> – </w:t>
      </w:r>
      <w:del w:id="1204" w:author="Pranav Mehndiratta" w:date="2014-03-09T01:08:00Z">
        <w:r w:rsidR="00853CEF" w:rsidDel="00AE0B24">
          <w:delText>Configuration file format</w:delText>
        </w:r>
      </w:del>
      <w:ins w:id="1205" w:author="Pranav Mehndiratta" w:date="2014-03-09T01:08:00Z">
        <w:r w:rsidR="00AE0B24">
          <w:t>Design Decision Samples</w:t>
        </w:r>
      </w:ins>
      <w:bookmarkEnd w:id="1203"/>
    </w:p>
    <w:p w:rsidR="00817AD0" w:rsidRPr="00C811FE" w:rsidRDefault="00817AD0">
      <w:pPr>
        <w:spacing w:line="240" w:lineRule="auto"/>
        <w:pPrChange w:id="1206" w:author="Pranav Mehndiratta" w:date="2014-03-09T19:56:00Z">
          <w:pPr>
            <w:pStyle w:val="Heading2"/>
          </w:pPr>
        </w:pPrChange>
      </w:pPr>
    </w:p>
    <w:tbl>
      <w:tblPr>
        <w:tblStyle w:val="PlainTable11"/>
        <w:tblW w:w="9291" w:type="dxa"/>
        <w:tblLook w:val="04A0" w:firstRow="1" w:lastRow="0" w:firstColumn="1" w:lastColumn="0" w:noHBand="0" w:noVBand="1"/>
      </w:tblPr>
      <w:tblGrid>
        <w:gridCol w:w="1759"/>
        <w:gridCol w:w="7532"/>
      </w:tblGrid>
      <w:tr w:rsidR="000C297E" w:rsidRPr="003027A1" w:rsidTr="0061350C">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759" w:type="dxa"/>
            <w:hideMark/>
          </w:tcPr>
          <w:p w:rsidR="000C297E" w:rsidRPr="0061350C" w:rsidRDefault="000C297E">
            <w:pPr>
              <w:spacing w:before="0"/>
              <w:jc w:val="center"/>
              <w:rPr>
                <w:rFonts w:cs="Courier New"/>
                <w:lang w:val="en-IN"/>
              </w:rPr>
            </w:pPr>
            <w:r w:rsidRPr="0061350C">
              <w:rPr>
                <w:rFonts w:cs="Courier New"/>
                <w:lang w:val="en-IN"/>
              </w:rPr>
              <w:t>Name</w:t>
            </w:r>
          </w:p>
        </w:tc>
        <w:tc>
          <w:tcPr>
            <w:tcW w:w="7532" w:type="dxa"/>
            <w:hideMark/>
          </w:tcPr>
          <w:p w:rsidR="000C297E" w:rsidRPr="0061350C" w:rsidRDefault="000C297E">
            <w:pPr>
              <w:spacing w:before="0"/>
              <w:jc w:val="center"/>
              <w:cnfStyle w:val="100000000000" w:firstRow="1" w:lastRow="0" w:firstColumn="0" w:lastColumn="0" w:oddVBand="0" w:evenVBand="0" w:oddHBand="0" w:evenHBand="0" w:firstRowFirstColumn="0" w:firstRowLastColumn="0" w:lastRowFirstColumn="0" w:lastRowLastColumn="0"/>
              <w:rPr>
                <w:lang w:val="en-IN"/>
              </w:rPr>
            </w:pPr>
            <w:r w:rsidRPr="0061350C">
              <w:rPr>
                <w:lang w:val="en-IN"/>
              </w:rPr>
              <w:t>Value</w:t>
            </w:r>
          </w:p>
        </w:tc>
      </w:tr>
      <w:tr w:rsidR="000C297E" w:rsidRPr="003027A1" w:rsidTr="00613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pPr>
              <w:spacing w:before="0"/>
              <w:rPr>
                <w:rFonts w:ascii="Courier New" w:hAnsi="Courier New" w:cs="Courier New"/>
                <w:b w:val="0"/>
                <w:lang w:val="en-IN"/>
              </w:rPr>
            </w:pPr>
            <w:proofErr w:type="spellStart"/>
            <w:r w:rsidRPr="0061350C">
              <w:rPr>
                <w:rFonts w:ascii="Courier New" w:hAnsi="Courier New" w:cs="Courier New"/>
                <w:b w:val="0"/>
                <w:lang w:val="en-IN"/>
              </w:rPr>
              <w:t>server_host</w:t>
            </w:r>
            <w:proofErr w:type="spellEnd"/>
          </w:p>
        </w:tc>
        <w:tc>
          <w:tcPr>
            <w:tcW w:w="7532" w:type="dxa"/>
            <w:hideMark/>
          </w:tcPr>
          <w:p w:rsidR="009E591F" w:rsidRPr="003027A1" w:rsidRDefault="000C297E">
            <w:pPr>
              <w:spacing w:before="0"/>
              <w:cnfStyle w:val="000000100000" w:firstRow="0" w:lastRow="0" w:firstColumn="0" w:lastColumn="0" w:oddVBand="0" w:evenVBand="0" w:oddHBand="1" w:evenHBand="0" w:firstRowFirstColumn="0" w:firstRowLastColumn="0" w:lastRowFirstColumn="0" w:lastRowLastColumn="0"/>
              <w:rPr>
                <w:lang w:val="en-IN"/>
              </w:rPr>
            </w:pPr>
            <w:r w:rsidRPr="003027A1">
              <w:rPr>
                <w:lang w:val="en-IN"/>
              </w:rPr>
              <w:t xml:space="preserve">A string that represents the IP address (e.g., 127.0.0.1) or hostname (e.g., </w:t>
            </w:r>
            <w:proofErr w:type="spellStart"/>
            <w:r w:rsidRPr="003027A1">
              <w:rPr>
                <w:lang w:val="en-IN"/>
              </w:rPr>
              <w:t>localhost</w:t>
            </w:r>
            <w:proofErr w:type="spellEnd"/>
            <w:r w:rsidRPr="003027A1">
              <w:rPr>
                <w:lang w:val="en-IN"/>
              </w:rPr>
              <w:t>) of the server.</w:t>
            </w:r>
          </w:p>
        </w:tc>
      </w:tr>
      <w:tr w:rsidR="000C297E" w:rsidRPr="003027A1" w:rsidTr="0061350C">
        <w:trPr>
          <w:trHeight w:val="158"/>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pPr>
              <w:spacing w:before="0"/>
              <w:rPr>
                <w:rFonts w:ascii="Courier New" w:hAnsi="Courier New" w:cs="Courier New"/>
                <w:b w:val="0"/>
                <w:lang w:val="en-IN"/>
              </w:rPr>
            </w:pPr>
            <w:proofErr w:type="spellStart"/>
            <w:r w:rsidRPr="0061350C">
              <w:rPr>
                <w:rFonts w:ascii="Courier New" w:hAnsi="Courier New" w:cs="Courier New"/>
                <w:b w:val="0"/>
                <w:lang w:val="en-IN"/>
              </w:rPr>
              <w:t>server_port</w:t>
            </w:r>
            <w:proofErr w:type="spellEnd"/>
          </w:p>
        </w:tc>
        <w:tc>
          <w:tcPr>
            <w:tcW w:w="7532" w:type="dxa"/>
            <w:hideMark/>
          </w:tcPr>
          <w:p w:rsidR="000C297E" w:rsidRPr="003027A1" w:rsidRDefault="000C297E">
            <w:pPr>
              <w:spacing w:before="0"/>
              <w:cnfStyle w:val="000000000000" w:firstRow="0" w:lastRow="0" w:firstColumn="0" w:lastColumn="0" w:oddVBand="0" w:evenVBand="0" w:oddHBand="0" w:evenHBand="0" w:firstRowFirstColumn="0" w:firstRowLastColumn="0" w:lastRowFirstColumn="0" w:lastRowLastColumn="0"/>
              <w:rPr>
                <w:lang w:val="en-IN"/>
              </w:rPr>
            </w:pPr>
            <w:r w:rsidRPr="003027A1">
              <w:rPr>
                <w:lang w:val="en-IN"/>
              </w:rPr>
              <w:t>An integer that represents the TCP port the server listens on.</w:t>
            </w:r>
          </w:p>
        </w:tc>
      </w:tr>
      <w:tr w:rsidR="000C297E" w:rsidRPr="003027A1" w:rsidTr="00613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pPr>
              <w:spacing w:before="0"/>
              <w:rPr>
                <w:rFonts w:ascii="Courier New" w:hAnsi="Courier New" w:cs="Courier New"/>
                <w:b w:val="0"/>
                <w:lang w:val="en-IN"/>
              </w:rPr>
            </w:pPr>
            <w:r w:rsidRPr="0061350C">
              <w:rPr>
                <w:rFonts w:ascii="Courier New" w:hAnsi="Courier New" w:cs="Courier New"/>
                <w:b w:val="0"/>
                <w:lang w:val="en-IN"/>
              </w:rPr>
              <w:t>username</w:t>
            </w:r>
          </w:p>
        </w:tc>
        <w:tc>
          <w:tcPr>
            <w:tcW w:w="7532" w:type="dxa"/>
            <w:hideMark/>
          </w:tcPr>
          <w:p w:rsidR="009E591F" w:rsidRPr="003027A1" w:rsidRDefault="000C297E">
            <w:pPr>
              <w:spacing w:before="0"/>
              <w:cnfStyle w:val="000000100000" w:firstRow="0" w:lastRow="0" w:firstColumn="0" w:lastColumn="0" w:oddVBand="0" w:evenVBand="0" w:oddHBand="1" w:evenHBand="0" w:firstRowFirstColumn="0" w:firstRowLastColumn="0" w:lastRowFirstColumn="0" w:lastRowLastColumn="0"/>
              <w:rPr>
                <w:lang w:val="en-IN"/>
              </w:rPr>
            </w:pPr>
            <w:r w:rsidRPr="003027A1">
              <w:rPr>
                <w:lang w:val="en-IN"/>
              </w:rPr>
              <w:t>A string that represents the only valid username for clients to access the storage server.</w:t>
            </w:r>
          </w:p>
        </w:tc>
      </w:tr>
      <w:tr w:rsidR="000C297E" w:rsidRPr="003027A1" w:rsidTr="0061350C">
        <w:trPr>
          <w:trHeight w:val="309"/>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pPr>
              <w:spacing w:before="0"/>
              <w:rPr>
                <w:rFonts w:ascii="Courier New" w:hAnsi="Courier New" w:cs="Courier New"/>
                <w:b w:val="0"/>
                <w:lang w:val="en-IN"/>
              </w:rPr>
            </w:pPr>
            <w:r w:rsidRPr="0061350C">
              <w:rPr>
                <w:rFonts w:ascii="Courier New" w:hAnsi="Courier New" w:cs="Courier New"/>
                <w:b w:val="0"/>
                <w:lang w:val="en-IN"/>
              </w:rPr>
              <w:t>password</w:t>
            </w:r>
          </w:p>
        </w:tc>
        <w:tc>
          <w:tcPr>
            <w:tcW w:w="7532" w:type="dxa"/>
            <w:hideMark/>
          </w:tcPr>
          <w:p w:rsidR="009E591F" w:rsidRPr="003027A1" w:rsidRDefault="000C297E">
            <w:pPr>
              <w:spacing w:before="0"/>
              <w:cnfStyle w:val="000000000000" w:firstRow="0" w:lastRow="0" w:firstColumn="0" w:lastColumn="0" w:oddVBand="0" w:evenVBand="0" w:oddHBand="0" w:evenHBand="0" w:firstRowFirstColumn="0" w:firstRowLastColumn="0" w:lastRowFirstColumn="0" w:lastRowLastColumn="0"/>
              <w:rPr>
                <w:lang w:val="en-IN"/>
              </w:rPr>
            </w:pPr>
            <w:r w:rsidRPr="003027A1">
              <w:rPr>
                <w:lang w:val="en-IN"/>
              </w:rPr>
              <w:t>A string that represents the encrypted password for the username.</w:t>
            </w:r>
          </w:p>
        </w:tc>
      </w:tr>
      <w:tr w:rsidR="000C297E" w:rsidRPr="003027A1" w:rsidTr="0061350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759" w:type="dxa"/>
            <w:vAlign w:val="center"/>
            <w:hideMark/>
          </w:tcPr>
          <w:p w:rsidR="000C297E" w:rsidRPr="0061350C" w:rsidRDefault="000C297E">
            <w:pPr>
              <w:spacing w:before="0"/>
              <w:rPr>
                <w:rFonts w:ascii="Courier New" w:hAnsi="Courier New" w:cs="Courier New"/>
                <w:b w:val="0"/>
                <w:lang w:val="en-IN"/>
              </w:rPr>
            </w:pPr>
            <w:r w:rsidRPr="0061350C">
              <w:rPr>
                <w:rFonts w:ascii="Courier New" w:hAnsi="Courier New" w:cs="Courier New"/>
                <w:b w:val="0"/>
                <w:lang w:val="en-IN"/>
              </w:rPr>
              <w:t>table</w:t>
            </w:r>
          </w:p>
        </w:tc>
        <w:tc>
          <w:tcPr>
            <w:tcW w:w="7532" w:type="dxa"/>
            <w:hideMark/>
          </w:tcPr>
          <w:p w:rsidR="009E591F" w:rsidRPr="003027A1" w:rsidRDefault="000C297E">
            <w:pPr>
              <w:keepNext/>
              <w:spacing w:before="0"/>
              <w:cnfStyle w:val="000000100000" w:firstRow="0" w:lastRow="0" w:firstColumn="0" w:lastColumn="0" w:oddVBand="0" w:evenVBand="0" w:oddHBand="1" w:evenHBand="0" w:firstRowFirstColumn="0" w:firstRowLastColumn="0" w:lastRowFirstColumn="0" w:lastRowLastColumn="0"/>
              <w:rPr>
                <w:lang w:val="en-IN"/>
              </w:rPr>
            </w:pPr>
            <w:r w:rsidRPr="003027A1">
              <w:rPr>
                <w:lang w:val="en-IN"/>
              </w:rPr>
              <w:t>A string that represents the name of a table. There may be more than one table parameter, one for each table.</w:t>
            </w:r>
          </w:p>
        </w:tc>
      </w:tr>
      <w:tr w:rsidR="00173D49" w:rsidRPr="003027A1" w:rsidTr="0061350C">
        <w:trPr>
          <w:trHeight w:val="316"/>
          <w:ins w:id="1207" w:author="Pranav Mehndiratta" w:date="2014-03-09T18:28:00Z"/>
        </w:trPr>
        <w:tc>
          <w:tcPr>
            <w:cnfStyle w:val="001000000000" w:firstRow="0" w:lastRow="0" w:firstColumn="1" w:lastColumn="0" w:oddVBand="0" w:evenVBand="0" w:oddHBand="0" w:evenHBand="0" w:firstRowFirstColumn="0" w:firstRowLastColumn="0" w:lastRowFirstColumn="0" w:lastRowLastColumn="0"/>
            <w:tcW w:w="1759" w:type="dxa"/>
            <w:vAlign w:val="center"/>
          </w:tcPr>
          <w:p w:rsidR="00173D49" w:rsidRPr="0061350C" w:rsidRDefault="00173D49">
            <w:pPr>
              <w:spacing w:before="0"/>
              <w:rPr>
                <w:ins w:id="1208" w:author="Pranav Mehndiratta" w:date="2014-03-09T18:28:00Z"/>
                <w:rFonts w:ascii="Courier New" w:hAnsi="Courier New" w:cs="Courier New"/>
                <w:b w:val="0"/>
                <w:lang w:val="en-IN"/>
              </w:rPr>
            </w:pPr>
            <w:ins w:id="1209" w:author="Pranav Mehndiratta" w:date="2014-03-09T18:29:00Z">
              <w:r>
                <w:rPr>
                  <w:rFonts w:ascii="Courier New" w:hAnsi="Courier New" w:cs="Courier New"/>
                  <w:b w:val="0"/>
                  <w:lang w:val="en-IN"/>
                </w:rPr>
                <w:t>c</w:t>
              </w:r>
              <w:r w:rsidRPr="00173D49">
                <w:rPr>
                  <w:rFonts w:ascii="Courier New" w:hAnsi="Courier New" w:cs="Courier New"/>
                  <w:b w:val="0"/>
                  <w:lang w:val="en-IN"/>
                </w:rPr>
                <w:t>olumn</w:t>
              </w:r>
            </w:ins>
          </w:p>
        </w:tc>
        <w:tc>
          <w:tcPr>
            <w:tcW w:w="7532" w:type="dxa"/>
          </w:tcPr>
          <w:p w:rsidR="00173D49" w:rsidRPr="003027A1" w:rsidRDefault="00173D49">
            <w:pPr>
              <w:keepNext/>
              <w:spacing w:before="0"/>
              <w:cnfStyle w:val="000000000000" w:firstRow="0" w:lastRow="0" w:firstColumn="0" w:lastColumn="0" w:oddVBand="0" w:evenVBand="0" w:oddHBand="0" w:evenHBand="0" w:firstRowFirstColumn="0" w:firstRowLastColumn="0" w:lastRowFirstColumn="0" w:lastRowLastColumn="0"/>
              <w:rPr>
                <w:ins w:id="1210" w:author="Pranav Mehndiratta" w:date="2014-03-09T18:28:00Z"/>
                <w:lang w:val="en-IN"/>
              </w:rPr>
            </w:pPr>
            <w:ins w:id="1211" w:author="Pranav Mehndiratta" w:date="2014-03-09T18:29:00Z">
              <w:r w:rsidRPr="00173D49">
                <w:rPr>
                  <w:lang w:val="en-IN"/>
                </w:rPr>
                <w:t>A string that represents the name of the column in the preceding table.</w:t>
              </w:r>
            </w:ins>
          </w:p>
        </w:tc>
      </w:tr>
      <w:tr w:rsidR="00173D49" w:rsidRPr="003027A1" w:rsidTr="0061350C">
        <w:trPr>
          <w:cnfStyle w:val="000000100000" w:firstRow="0" w:lastRow="0" w:firstColumn="0" w:lastColumn="0" w:oddVBand="0" w:evenVBand="0" w:oddHBand="1" w:evenHBand="0" w:firstRowFirstColumn="0" w:firstRowLastColumn="0" w:lastRowFirstColumn="0" w:lastRowLastColumn="0"/>
          <w:trHeight w:val="316"/>
          <w:ins w:id="1212" w:author="Pranav Mehndiratta" w:date="2014-03-09T18:28:00Z"/>
        </w:trPr>
        <w:tc>
          <w:tcPr>
            <w:cnfStyle w:val="001000000000" w:firstRow="0" w:lastRow="0" w:firstColumn="1" w:lastColumn="0" w:oddVBand="0" w:evenVBand="0" w:oddHBand="0" w:evenHBand="0" w:firstRowFirstColumn="0" w:firstRowLastColumn="0" w:lastRowFirstColumn="0" w:lastRowLastColumn="0"/>
            <w:tcW w:w="1759" w:type="dxa"/>
            <w:vAlign w:val="center"/>
          </w:tcPr>
          <w:p w:rsidR="00173D49" w:rsidRPr="0061350C" w:rsidRDefault="00173D49">
            <w:pPr>
              <w:spacing w:before="0"/>
              <w:rPr>
                <w:ins w:id="1213" w:author="Pranav Mehndiratta" w:date="2014-03-09T18:28:00Z"/>
                <w:rFonts w:ascii="Courier New" w:hAnsi="Courier New" w:cs="Courier New"/>
                <w:b w:val="0"/>
                <w:lang w:val="en-IN"/>
              </w:rPr>
            </w:pPr>
            <w:proofErr w:type="spellStart"/>
            <w:ins w:id="1214" w:author="Pranav Mehndiratta" w:date="2014-03-09T18:29:00Z">
              <w:r w:rsidRPr="00173D49">
                <w:rPr>
                  <w:rFonts w:ascii="Courier New" w:hAnsi="Courier New" w:cs="Courier New"/>
                  <w:b w:val="0"/>
                  <w:lang w:val="en-IN"/>
                </w:rPr>
                <w:t>value_type</w:t>
              </w:r>
            </w:ins>
            <w:proofErr w:type="spellEnd"/>
          </w:p>
        </w:tc>
        <w:tc>
          <w:tcPr>
            <w:tcW w:w="7532" w:type="dxa"/>
          </w:tcPr>
          <w:p w:rsidR="00173D49" w:rsidRPr="003027A1" w:rsidRDefault="00173D49">
            <w:pPr>
              <w:keepNext/>
              <w:spacing w:before="0"/>
              <w:cnfStyle w:val="000000100000" w:firstRow="0" w:lastRow="0" w:firstColumn="0" w:lastColumn="0" w:oddVBand="0" w:evenVBand="0" w:oddHBand="1" w:evenHBand="0" w:firstRowFirstColumn="0" w:firstRowLastColumn="0" w:lastRowFirstColumn="0" w:lastRowLastColumn="0"/>
              <w:rPr>
                <w:ins w:id="1215" w:author="Pranav Mehndiratta" w:date="2014-03-09T18:28:00Z"/>
                <w:lang w:val="en-IN"/>
              </w:rPr>
            </w:pPr>
            <w:ins w:id="1216" w:author="Pranav Mehndiratta" w:date="2014-03-09T18:29:00Z">
              <w:r w:rsidRPr="00173D49">
                <w:rPr>
                  <w:lang w:val="en-IN"/>
                </w:rPr>
                <w:t>A string that represent the name of the type of the value for the column as the preceding column name. (</w:t>
              </w:r>
              <w:proofErr w:type="spellStart"/>
              <w:r w:rsidRPr="00173D49">
                <w:rPr>
                  <w:lang w:val="en-IN"/>
                </w:rPr>
                <w:t>int</w:t>
              </w:r>
              <w:proofErr w:type="spellEnd"/>
              <w:r w:rsidRPr="00173D49">
                <w:rPr>
                  <w:lang w:val="en-IN"/>
                </w:rPr>
                <w:t xml:space="preserve"> or char[SIZE], where SIZE represents the maximum length of the string)</w:t>
              </w:r>
            </w:ins>
          </w:p>
        </w:tc>
      </w:tr>
    </w:tbl>
    <w:p w:rsidR="00173D49" w:rsidRDefault="00E6620C">
      <w:pPr>
        <w:pStyle w:val="Caption"/>
        <w:jc w:val="center"/>
        <w:rPr>
          <w:ins w:id="1217" w:author="Pranav Mehndiratta" w:date="2014-03-09T18:40:00Z"/>
        </w:rPr>
        <w:pPrChange w:id="1218" w:author="Pranav Mehndiratta" w:date="2014-03-09T19:56:00Z">
          <w:pPr>
            <w:pStyle w:val="Heading3"/>
          </w:pPr>
        </w:pPrChange>
      </w:pPr>
      <w:r>
        <w:t xml:space="preserve">Table </w:t>
      </w:r>
      <w:ins w:id="1219" w:author="Pranav Mehndiratta" w:date="2014-03-09T18:30:00Z">
        <w:r w:rsidR="00B94CCB">
          <w:t>5</w:t>
        </w:r>
      </w:ins>
      <w:del w:id="1220" w:author="Pranav Mehndiratta" w:date="2014-03-09T00:55:00Z">
        <w:r w:rsidR="00C22D40" w:rsidDel="00DC5B14">
          <w:fldChar w:fldCharType="begin"/>
        </w:r>
        <w:r w:rsidR="00C22D40" w:rsidDel="00DC5B14">
          <w:delInstrText xml:space="preserve"> SEQ Table \* ARABIC </w:delInstrText>
        </w:r>
        <w:r w:rsidR="00C22D40" w:rsidDel="00DC5B14">
          <w:fldChar w:fldCharType="separate"/>
        </w:r>
        <w:r w:rsidR="00715E99" w:rsidDel="00DC5B14">
          <w:rPr>
            <w:noProof/>
          </w:rPr>
          <w:delText>2</w:delText>
        </w:r>
        <w:r w:rsidR="00C22D40" w:rsidDel="00DC5B14">
          <w:rPr>
            <w:noProof/>
          </w:rPr>
          <w:fldChar w:fldCharType="end"/>
        </w:r>
      </w:del>
      <w:r>
        <w:t xml:space="preserve">: </w:t>
      </w:r>
      <w:r w:rsidRPr="00D90B03">
        <w:t xml:space="preserve">Configuration file parameters </w:t>
      </w:r>
      <w:customXmlInsRangeStart w:id="1221" w:author="Pranav Mehndiratta" w:date="2014-03-09T01:24:00Z"/>
      <w:sdt>
        <w:sdtPr>
          <w:id w:val="-1482610793"/>
          <w:citation/>
        </w:sdtPr>
        <w:sdtContent>
          <w:customXmlInsRangeEnd w:id="1221"/>
          <w:ins w:id="1222" w:author="Pranav Mehndiratta" w:date="2014-03-09T01:24:00Z">
            <w:r w:rsidR="00D85418">
              <w:fldChar w:fldCharType="begin"/>
            </w:r>
            <w:r w:rsidR="00D85418">
              <w:instrText xml:space="preserve"> CITATION ECE14 \l 1033 </w:instrText>
            </w:r>
          </w:ins>
          <w:r w:rsidR="00D85418">
            <w:fldChar w:fldCharType="separate"/>
          </w:r>
          <w:r w:rsidR="008C3D92" w:rsidRPr="008C3D92">
            <w:rPr>
              <w:noProof/>
            </w:rPr>
            <w:t>[5]</w:t>
          </w:r>
          <w:ins w:id="1223" w:author="Pranav Mehndiratta" w:date="2014-03-09T01:24:00Z">
            <w:r w:rsidR="00D85418">
              <w:fldChar w:fldCharType="end"/>
            </w:r>
          </w:ins>
          <w:customXmlInsRangeStart w:id="1224" w:author="Pranav Mehndiratta" w:date="2014-03-09T01:24:00Z"/>
        </w:sdtContent>
      </w:sdt>
      <w:customXmlInsRangeEnd w:id="1224"/>
    </w:p>
    <w:p w:rsidR="00817AD0" w:rsidRPr="00C811FE" w:rsidRDefault="00817AD0">
      <w:pPr>
        <w:spacing w:line="240" w:lineRule="auto"/>
        <w:rPr>
          <w:ins w:id="1225" w:author="Pranav Mehndiratta" w:date="2014-03-09T18:31:00Z"/>
        </w:rPr>
        <w:pPrChange w:id="1226" w:author="Pranav Mehndiratta" w:date="2014-03-09T19:56:00Z">
          <w:pPr>
            <w:pStyle w:val="Heading3"/>
          </w:pPr>
        </w:pPrChange>
      </w:pPr>
    </w:p>
    <w:p w:rsidR="00E6620C" w:rsidRPr="00173D49" w:rsidDel="00AE0B24" w:rsidRDefault="00173D49">
      <w:pPr>
        <w:pStyle w:val="Caption"/>
        <w:rPr>
          <w:del w:id="1227" w:author="Pranav Mehndiratta" w:date="2014-03-09T01:07:00Z"/>
          <w:rFonts w:cs="Courier New"/>
          <w:color w:val="404040" w:themeColor="text1" w:themeTint="BF"/>
          <w:sz w:val="22"/>
          <w:lang w:val="en-IN"/>
          <w:rPrChange w:id="1228" w:author="Pranav Mehndiratta" w:date="2014-03-09T18:31:00Z">
            <w:rPr>
              <w:del w:id="1229" w:author="Pranav Mehndiratta" w:date="2014-03-09T01:07:00Z"/>
            </w:rPr>
          </w:rPrChange>
        </w:rPr>
        <w:pPrChange w:id="1230" w:author="Pranav Mehndiratta" w:date="2014-03-09T19:56:00Z">
          <w:pPr>
            <w:pStyle w:val="Caption"/>
            <w:jc w:val="center"/>
          </w:pPr>
        </w:pPrChange>
      </w:pPr>
      <w:ins w:id="1231" w:author="Pranav Mehndiratta" w:date="2014-03-09T18:31:00Z">
        <w:r w:rsidRPr="00173D49">
          <w:rPr>
            <w:color w:val="auto"/>
            <w:sz w:val="22"/>
            <w:rPrChange w:id="1232" w:author="Pranav Mehndiratta" w:date="2014-03-09T18:31:00Z">
              <w:rPr/>
            </w:rPrChange>
          </w:rPr>
          <w:t>Duplicates of any parameter are unaccepted and will result in an error.</w:t>
        </w:r>
        <w:r w:rsidRPr="00173D49" w:rsidDel="00D85418">
          <w:rPr>
            <w:color w:val="auto"/>
            <w:sz w:val="22"/>
            <w:rPrChange w:id="1233" w:author="Pranav Mehndiratta" w:date="2014-03-09T18:31:00Z">
              <w:rPr/>
            </w:rPrChange>
          </w:rPr>
          <w:t xml:space="preserve"> </w:t>
        </w:r>
      </w:ins>
      <w:del w:id="1234" w:author="Pranav Mehndiratta" w:date="2014-03-09T01:24:00Z">
        <w:r w:rsidR="00E6620C" w:rsidRPr="00173D49" w:rsidDel="00D85418">
          <w:rPr>
            <w:rFonts w:cs="Courier New"/>
            <w:color w:val="404040" w:themeColor="text1" w:themeTint="BF"/>
            <w:sz w:val="22"/>
            <w:lang w:val="en-IN"/>
            <w:rPrChange w:id="1235" w:author="Pranav Mehndiratta" w:date="2014-03-09T18:31:00Z">
              <w:rPr/>
            </w:rPrChange>
          </w:rPr>
          <w:delText>(from design specifications)</w:delText>
        </w:r>
      </w:del>
    </w:p>
    <w:p w:rsidR="000C297E" w:rsidRPr="00173D49" w:rsidRDefault="001C4F8A">
      <w:pPr>
        <w:pStyle w:val="Caption"/>
        <w:rPr>
          <w:rFonts w:cs="Courier New"/>
          <w:color w:val="404040" w:themeColor="text1" w:themeTint="BF"/>
          <w:lang w:val="en-IN"/>
          <w:rPrChange w:id="1236" w:author="Pranav Mehndiratta" w:date="2014-03-09T18:31:00Z">
            <w:rPr>
              <w:lang w:val="en-IN"/>
            </w:rPr>
          </w:rPrChange>
        </w:rPr>
        <w:pPrChange w:id="1237" w:author="Pranav Mehndiratta" w:date="2014-03-09T19:56:00Z">
          <w:pPr>
            <w:pStyle w:val="Heading3"/>
          </w:pPr>
        </w:pPrChange>
      </w:pPr>
      <w:bookmarkStart w:id="1238" w:name="_Toc379645875"/>
      <w:del w:id="1239" w:author="Pranav Mehndiratta" w:date="2014-03-09T01:07:00Z">
        <w:r w:rsidRPr="00173D49" w:rsidDel="00AE0B24">
          <w:rPr>
            <w:rFonts w:cs="Courier New"/>
            <w:color w:val="404040" w:themeColor="text1" w:themeTint="BF"/>
            <w:sz w:val="22"/>
            <w:lang w:val="en-IN"/>
            <w:rPrChange w:id="1240" w:author="Pranav Mehndiratta" w:date="2014-03-09T18:31:00Z">
              <w:rPr>
                <w:lang w:val="en-IN"/>
              </w:rPr>
            </w:rPrChange>
          </w:rPr>
          <w:delText>Sample configuration file</w:delText>
        </w:r>
        <w:r w:rsidR="009540CC" w:rsidRPr="00173D49" w:rsidDel="00AE0B24">
          <w:rPr>
            <w:rFonts w:cs="Courier New"/>
            <w:color w:val="404040" w:themeColor="text1" w:themeTint="BF"/>
            <w:sz w:val="22"/>
            <w:lang w:val="en-IN"/>
            <w:rPrChange w:id="1241" w:author="Pranav Mehndiratta" w:date="2014-03-09T18:31:00Z">
              <w:rPr>
                <w:lang w:val="en-IN"/>
              </w:rPr>
            </w:rPrChange>
          </w:rPr>
          <w:delText>s</w:delText>
        </w:r>
      </w:del>
      <w:bookmarkEnd w:id="1238"/>
    </w:p>
    <w:tbl>
      <w:tblPr>
        <w:tblStyle w:val="PlainTable11"/>
        <w:tblW w:w="9369" w:type="dxa"/>
        <w:tblLook w:val="04A0" w:firstRow="1" w:lastRow="0" w:firstColumn="1" w:lastColumn="0" w:noHBand="0" w:noVBand="1"/>
        <w:tblPrChange w:id="1242" w:author="Pranav Mehndiratta" w:date="2014-03-09T18:39:00Z">
          <w:tblPr>
            <w:tblStyle w:val="PlainTable11"/>
            <w:tblW w:w="9709" w:type="dxa"/>
            <w:tblLook w:val="04A0" w:firstRow="1" w:lastRow="0" w:firstColumn="1" w:lastColumn="0" w:noHBand="0" w:noVBand="1"/>
          </w:tblPr>
        </w:tblPrChange>
      </w:tblPr>
      <w:tblGrid>
        <w:gridCol w:w="1461"/>
        <w:gridCol w:w="7908"/>
        <w:tblGridChange w:id="1243">
          <w:tblGrid>
            <w:gridCol w:w="1933"/>
            <w:gridCol w:w="7776"/>
            <w:gridCol w:w="144"/>
          </w:tblGrid>
        </w:tblGridChange>
      </w:tblGrid>
      <w:tr w:rsidR="00817AD0" w:rsidRPr="009540CC" w:rsidDel="00173D49" w:rsidTr="00817AD0">
        <w:trPr>
          <w:cnfStyle w:val="100000000000" w:firstRow="1" w:lastRow="0" w:firstColumn="0" w:lastColumn="0" w:oddVBand="0" w:evenVBand="0" w:oddHBand="0" w:evenHBand="0" w:firstRowFirstColumn="0" w:firstRowLastColumn="0" w:lastRowFirstColumn="0" w:lastRowLastColumn="0"/>
          <w:trHeight w:val="1241"/>
          <w:del w:id="1244" w:author="Pranav Mehndiratta" w:date="2014-03-09T18:36:00Z"/>
          <w:trPrChange w:id="1245" w:author="Pranav Mehndiratta" w:date="2014-03-09T18:39:00Z">
            <w:trPr>
              <w:gridAfter w:val="0"/>
              <w:trHeight w:val="1241"/>
            </w:trPr>
          </w:trPrChange>
        </w:trPr>
        <w:tc>
          <w:tcPr>
            <w:cnfStyle w:val="001000000000" w:firstRow="0" w:lastRow="0" w:firstColumn="1" w:lastColumn="0" w:oddVBand="0" w:evenVBand="0" w:oddHBand="0" w:evenHBand="0" w:firstRowFirstColumn="0" w:firstRowLastColumn="0" w:lastRowFirstColumn="0" w:lastRowLastColumn="0"/>
            <w:tcW w:w="1461" w:type="dxa"/>
            <w:tcPrChange w:id="1246" w:author="Pranav Mehndiratta" w:date="2014-03-09T18:39:00Z">
              <w:tcPr>
                <w:tcW w:w="1933" w:type="dxa"/>
              </w:tcPr>
            </w:tcPrChange>
          </w:tcPr>
          <w:p w:rsidR="00173D49" w:rsidRPr="003027A1" w:rsidDel="00173D49" w:rsidRDefault="00173D49">
            <w:pPr>
              <w:spacing w:before="0"/>
              <w:cnfStyle w:val="101000000000" w:firstRow="1" w:lastRow="0" w:firstColumn="1" w:lastColumn="0" w:oddVBand="0" w:evenVBand="0" w:oddHBand="0" w:evenHBand="0" w:firstRowFirstColumn="0" w:firstRowLastColumn="0" w:lastRowFirstColumn="0" w:lastRowLastColumn="0"/>
              <w:rPr>
                <w:ins w:id="1247" w:author="Pranav Mehndiratta" w:date="2014-03-09T18:36:00Z"/>
                <w:rFonts w:cs="Courier New"/>
                <w:lang w:val="en-IN"/>
              </w:rPr>
            </w:pPr>
          </w:p>
        </w:tc>
        <w:tc>
          <w:tcPr>
            <w:tcW w:w="7908" w:type="dxa"/>
            <w:tcPrChange w:id="1248" w:author="Pranav Mehndiratta" w:date="2014-03-09T18:39:00Z">
              <w:tcPr>
                <w:tcW w:w="7776" w:type="dxa"/>
              </w:tcPr>
            </w:tcPrChange>
          </w:tcPr>
          <w:p w:rsidR="00173D49" w:rsidRPr="003027A1" w:rsidDel="00173D49" w:rsidRDefault="00173D49">
            <w:pPr>
              <w:spacing w:before="0"/>
              <w:ind w:left="720" w:hanging="720"/>
              <w:jc w:val="center"/>
              <w:cnfStyle w:val="100000000000" w:firstRow="1" w:lastRow="0" w:firstColumn="0" w:lastColumn="0" w:oddVBand="0" w:evenVBand="0" w:oddHBand="0" w:evenHBand="0" w:firstRowFirstColumn="0" w:firstRowLastColumn="0" w:lastRowFirstColumn="0" w:lastRowLastColumn="0"/>
              <w:rPr>
                <w:del w:id="1249" w:author="Pranav Mehndiratta" w:date="2014-03-09T18:36:00Z"/>
                <w:rFonts w:cs="Courier New"/>
                <w:b w:val="0"/>
                <w:lang w:val="en-IN"/>
              </w:rPr>
              <w:pPrChange w:id="1250" w:author="Pranav Mehndiratta" w:date="2014-03-09T19:56:00Z">
                <w:pPr>
                  <w:spacing w:before="0" w:line="288" w:lineRule="auto"/>
                  <w:ind w:left="720" w:hanging="720"/>
                  <w:jc w:val="center"/>
                  <w:cnfStyle w:val="100000000000" w:firstRow="1" w:lastRow="0" w:firstColumn="0" w:lastColumn="0" w:oddVBand="0" w:evenVBand="0" w:oddHBand="0" w:evenHBand="0" w:firstRowFirstColumn="0" w:firstRowLastColumn="0" w:lastRowFirstColumn="0" w:lastRowLastColumn="0"/>
                </w:pPr>
              </w:pPrChange>
            </w:pPr>
            <w:del w:id="1251" w:author="Pranav Mehndiratta" w:date="2014-03-09T18:36:00Z">
              <w:r w:rsidRPr="003027A1" w:rsidDel="00173D49">
                <w:rPr>
                  <w:rFonts w:cs="Courier New"/>
                  <w:lang w:val="en-IN"/>
                </w:rPr>
                <w:delText>Correct Configuration</w:delText>
              </w:r>
            </w:del>
          </w:p>
        </w:tc>
      </w:tr>
      <w:tr w:rsidR="00173D49" w:rsidRPr="009540CC" w:rsidTr="00817AD0">
        <w:tblPrEx>
          <w:tblPrExChange w:id="1252" w:author="Pranav Mehndiratta" w:date="2014-03-09T18:39:00Z">
            <w:tblPrEx>
              <w:tblW w:w="9853" w:type="dxa"/>
            </w:tblPrEx>
          </w:tblPrExChange>
        </w:tblPrEx>
        <w:trPr>
          <w:cnfStyle w:val="000000100000" w:firstRow="0" w:lastRow="0" w:firstColumn="0" w:lastColumn="0" w:oddVBand="0" w:evenVBand="0" w:oddHBand="1" w:evenHBand="0" w:firstRowFirstColumn="0" w:firstRowLastColumn="0" w:lastRowFirstColumn="0" w:lastRowLastColumn="0"/>
          <w:trHeight w:val="1296"/>
          <w:trPrChange w:id="1253" w:author="Pranav Mehndiratta" w:date="2014-03-09T18:39:00Z">
            <w:trPr>
              <w:trHeight w:val="1495"/>
            </w:trPr>
          </w:trPrChange>
        </w:trPr>
        <w:tc>
          <w:tcPr>
            <w:cnfStyle w:val="001000000000" w:firstRow="0" w:lastRow="0" w:firstColumn="1" w:lastColumn="0" w:oddVBand="0" w:evenVBand="0" w:oddHBand="0" w:evenHBand="0" w:firstRowFirstColumn="0" w:firstRowLastColumn="0" w:lastRowFirstColumn="0" w:lastRowLastColumn="0"/>
            <w:tcW w:w="1461" w:type="dxa"/>
            <w:vAlign w:val="center"/>
            <w:tcPrChange w:id="1254" w:author="Pranav Mehndiratta" w:date="2014-03-09T18:39:00Z">
              <w:tcPr>
                <w:tcW w:w="1933" w:type="dxa"/>
                <w:vAlign w:val="center"/>
              </w:tcPr>
            </w:tcPrChange>
          </w:tcPr>
          <w:p w:rsidR="00173D49" w:rsidRPr="00173D49" w:rsidRDefault="00173D49">
            <w:pPr>
              <w:spacing w:before="0"/>
              <w:jc w:val="center"/>
              <w:cnfStyle w:val="001000100000" w:firstRow="0" w:lastRow="0" w:firstColumn="1" w:lastColumn="0" w:oddVBand="0" w:evenVBand="0" w:oddHBand="1" w:evenHBand="0" w:firstRowFirstColumn="0" w:firstRowLastColumn="0" w:lastRowFirstColumn="0" w:lastRowLastColumn="0"/>
              <w:rPr>
                <w:ins w:id="1255" w:author="Pranav Mehndiratta" w:date="2014-03-09T18:36:00Z"/>
                <w:rFonts w:cs="Courier New"/>
                <w:lang w:val="en-IN"/>
                <w:rPrChange w:id="1256" w:author="Pranav Mehndiratta" w:date="2014-03-09T18:38:00Z">
                  <w:rPr>
                    <w:ins w:id="1257" w:author="Pranav Mehndiratta" w:date="2014-03-09T18:36:00Z"/>
                    <w:rFonts w:ascii="Courier New" w:hAnsi="Courier New" w:cs="Courier New"/>
                    <w:lang w:val="en-IN"/>
                  </w:rPr>
                </w:rPrChange>
              </w:rPr>
              <w:pPrChange w:id="1258" w:author="Pranav Mehndiratta" w:date="2014-03-09T19:56:00Z">
                <w:pPr>
                  <w:spacing w:before="0"/>
                  <w:cnfStyle w:val="001000100000" w:firstRow="0" w:lastRow="0" w:firstColumn="1" w:lastColumn="0" w:oddVBand="0" w:evenVBand="0" w:oddHBand="1" w:evenHBand="0" w:firstRowFirstColumn="0" w:firstRowLastColumn="0" w:lastRowFirstColumn="0" w:lastRowLastColumn="0"/>
                </w:pPr>
              </w:pPrChange>
            </w:pPr>
            <w:ins w:id="1259" w:author="Pranav Mehndiratta" w:date="2014-03-09T18:36:00Z">
              <w:r w:rsidRPr="00173D49">
                <w:rPr>
                  <w:rFonts w:cs="Courier New"/>
                  <w:lang w:val="en-IN"/>
                  <w:rPrChange w:id="1260" w:author="Pranav Mehndiratta" w:date="2014-03-09T18:38:00Z">
                    <w:rPr>
                      <w:rFonts w:ascii="Courier New" w:hAnsi="Courier New" w:cs="Courier New"/>
                      <w:lang w:val="en-IN"/>
                    </w:rPr>
                  </w:rPrChange>
                </w:rPr>
                <w:t>Correct Configuration</w:t>
              </w:r>
            </w:ins>
          </w:p>
        </w:tc>
        <w:tc>
          <w:tcPr>
            <w:tcW w:w="7908" w:type="dxa"/>
            <w:tcPrChange w:id="1261" w:author="Pranav Mehndiratta" w:date="2014-03-09T18:39:00Z">
              <w:tcPr>
                <w:tcW w:w="7920" w:type="dxa"/>
                <w:gridSpan w:val="2"/>
              </w:tcPr>
            </w:tcPrChange>
          </w:tcPr>
          <w:p w:rsidR="00173D49" w:rsidRPr="00817AD0" w:rsidRDefault="00173D49">
            <w:pPr>
              <w:spacing w:before="0"/>
              <w:cnfStyle w:val="000000100000" w:firstRow="0" w:lastRow="0" w:firstColumn="0" w:lastColumn="0" w:oddVBand="0" w:evenVBand="0" w:oddHBand="1" w:evenHBand="0" w:firstRowFirstColumn="0" w:firstRowLastColumn="0" w:lastRowFirstColumn="0" w:lastRowLastColumn="0"/>
              <w:rPr>
                <w:ins w:id="1262" w:author="Pranav Mehndiratta" w:date="2014-03-09T18:31:00Z"/>
                <w:rFonts w:ascii="Courier New" w:hAnsi="Courier New" w:cs="Courier New"/>
                <w:sz w:val="20"/>
                <w:lang w:val="en-IN"/>
                <w:rPrChange w:id="1263" w:author="Pranav Mehndiratta" w:date="2014-03-09T18:38:00Z">
                  <w:rPr>
                    <w:ins w:id="1264" w:author="Pranav Mehndiratta" w:date="2014-03-09T18:31:00Z"/>
                    <w:rFonts w:ascii="Courier New" w:hAnsi="Courier New" w:cs="Courier New"/>
                    <w:lang w:val="en-IN"/>
                  </w:rPr>
                </w:rPrChange>
              </w:rPr>
            </w:pPr>
            <w:proofErr w:type="spellStart"/>
            <w:ins w:id="1265" w:author="Pranav Mehndiratta" w:date="2014-03-09T18:31:00Z">
              <w:r w:rsidRPr="00817AD0">
                <w:rPr>
                  <w:rFonts w:ascii="Courier New" w:hAnsi="Courier New" w:cs="Courier New"/>
                  <w:sz w:val="20"/>
                  <w:lang w:val="en-IN"/>
                  <w:rPrChange w:id="1266" w:author="Pranav Mehndiratta" w:date="2014-03-09T18:38:00Z">
                    <w:rPr>
                      <w:rFonts w:ascii="Courier New" w:hAnsi="Courier New" w:cs="Courier New"/>
                      <w:lang w:val="en-IN"/>
                    </w:rPr>
                  </w:rPrChange>
                </w:rPr>
                <w:t>server_host</w:t>
              </w:r>
              <w:proofErr w:type="spellEnd"/>
              <w:r w:rsidRPr="00817AD0">
                <w:rPr>
                  <w:rFonts w:ascii="Courier New" w:hAnsi="Courier New" w:cs="Courier New"/>
                  <w:sz w:val="20"/>
                  <w:lang w:val="en-IN"/>
                  <w:rPrChange w:id="1267" w:author="Pranav Mehndiratta" w:date="2014-03-09T18:38:00Z">
                    <w:rPr>
                      <w:rFonts w:ascii="Courier New" w:hAnsi="Courier New" w:cs="Courier New"/>
                      <w:lang w:val="en-IN"/>
                    </w:rPr>
                  </w:rPrChange>
                </w:rPr>
                <w:t xml:space="preserve"> </w:t>
              </w:r>
              <w:proofErr w:type="spellStart"/>
              <w:r w:rsidRPr="00817AD0">
                <w:rPr>
                  <w:rFonts w:ascii="Courier New" w:hAnsi="Courier New" w:cs="Courier New"/>
                  <w:sz w:val="20"/>
                  <w:lang w:val="en-IN"/>
                  <w:rPrChange w:id="1268" w:author="Pranav Mehndiratta" w:date="2014-03-09T18:38:00Z">
                    <w:rPr>
                      <w:rFonts w:ascii="Courier New" w:hAnsi="Courier New" w:cs="Courier New"/>
                      <w:lang w:val="en-IN"/>
                    </w:rPr>
                  </w:rPrChange>
                </w:rPr>
                <w:t>localhost</w:t>
              </w:r>
              <w:proofErr w:type="spellEnd"/>
            </w:ins>
          </w:p>
          <w:p w:rsidR="00173D49" w:rsidRPr="00817AD0" w:rsidRDefault="00173D49">
            <w:pPr>
              <w:spacing w:before="0"/>
              <w:cnfStyle w:val="000000100000" w:firstRow="0" w:lastRow="0" w:firstColumn="0" w:lastColumn="0" w:oddVBand="0" w:evenVBand="0" w:oddHBand="1" w:evenHBand="0" w:firstRowFirstColumn="0" w:firstRowLastColumn="0" w:lastRowFirstColumn="0" w:lastRowLastColumn="0"/>
              <w:rPr>
                <w:ins w:id="1269" w:author="Pranav Mehndiratta" w:date="2014-03-09T18:31:00Z"/>
                <w:rFonts w:ascii="Courier New" w:hAnsi="Courier New" w:cs="Courier New"/>
                <w:sz w:val="20"/>
                <w:lang w:val="en-IN"/>
                <w:rPrChange w:id="1270" w:author="Pranav Mehndiratta" w:date="2014-03-09T18:38:00Z">
                  <w:rPr>
                    <w:ins w:id="1271" w:author="Pranav Mehndiratta" w:date="2014-03-09T18:31:00Z"/>
                    <w:rFonts w:ascii="Courier New" w:hAnsi="Courier New" w:cs="Courier New"/>
                    <w:lang w:val="en-IN"/>
                  </w:rPr>
                </w:rPrChange>
              </w:rPr>
            </w:pPr>
            <w:proofErr w:type="spellStart"/>
            <w:ins w:id="1272" w:author="Pranav Mehndiratta" w:date="2014-03-09T18:31:00Z">
              <w:r w:rsidRPr="00817AD0">
                <w:rPr>
                  <w:rFonts w:ascii="Courier New" w:hAnsi="Courier New" w:cs="Courier New"/>
                  <w:sz w:val="20"/>
                  <w:lang w:val="en-IN"/>
                  <w:rPrChange w:id="1273" w:author="Pranav Mehndiratta" w:date="2014-03-09T18:38:00Z">
                    <w:rPr>
                      <w:rFonts w:ascii="Courier New" w:hAnsi="Courier New" w:cs="Courier New"/>
                      <w:lang w:val="en-IN"/>
                    </w:rPr>
                  </w:rPrChange>
                </w:rPr>
                <w:t>server_port</w:t>
              </w:r>
              <w:proofErr w:type="spellEnd"/>
              <w:r w:rsidRPr="00817AD0">
                <w:rPr>
                  <w:rFonts w:ascii="Courier New" w:hAnsi="Courier New" w:cs="Courier New"/>
                  <w:sz w:val="20"/>
                  <w:lang w:val="en-IN"/>
                  <w:rPrChange w:id="1274" w:author="Pranav Mehndiratta" w:date="2014-03-09T18:38:00Z">
                    <w:rPr>
                      <w:rFonts w:ascii="Courier New" w:hAnsi="Courier New" w:cs="Courier New"/>
                      <w:lang w:val="en-IN"/>
                    </w:rPr>
                  </w:rPrChange>
                </w:rPr>
                <w:t xml:space="preserve"> 1111</w:t>
              </w:r>
            </w:ins>
          </w:p>
          <w:p w:rsidR="00173D49" w:rsidRPr="00817AD0" w:rsidRDefault="00173D49">
            <w:pPr>
              <w:spacing w:before="0"/>
              <w:cnfStyle w:val="000000100000" w:firstRow="0" w:lastRow="0" w:firstColumn="0" w:lastColumn="0" w:oddVBand="0" w:evenVBand="0" w:oddHBand="1" w:evenHBand="0" w:firstRowFirstColumn="0" w:firstRowLastColumn="0" w:lastRowFirstColumn="0" w:lastRowLastColumn="0"/>
              <w:rPr>
                <w:ins w:id="1275" w:author="Pranav Mehndiratta" w:date="2014-03-09T18:31:00Z"/>
                <w:rFonts w:ascii="Courier New" w:hAnsi="Courier New" w:cs="Courier New"/>
                <w:sz w:val="20"/>
                <w:lang w:val="en-IN"/>
                <w:rPrChange w:id="1276" w:author="Pranav Mehndiratta" w:date="2014-03-09T18:38:00Z">
                  <w:rPr>
                    <w:ins w:id="1277" w:author="Pranav Mehndiratta" w:date="2014-03-09T18:31:00Z"/>
                    <w:rFonts w:ascii="Courier New" w:hAnsi="Courier New" w:cs="Courier New"/>
                    <w:lang w:val="en-IN"/>
                  </w:rPr>
                </w:rPrChange>
              </w:rPr>
            </w:pPr>
            <w:ins w:id="1278" w:author="Pranav Mehndiratta" w:date="2014-03-09T18:31:00Z">
              <w:r w:rsidRPr="00817AD0">
                <w:rPr>
                  <w:rFonts w:ascii="Courier New" w:hAnsi="Courier New" w:cs="Courier New"/>
                  <w:sz w:val="20"/>
                  <w:lang w:val="en-IN"/>
                  <w:rPrChange w:id="1279" w:author="Pranav Mehndiratta" w:date="2014-03-09T18:38:00Z">
                    <w:rPr>
                      <w:rFonts w:ascii="Courier New" w:hAnsi="Courier New" w:cs="Courier New"/>
                      <w:lang w:val="en-IN"/>
                    </w:rPr>
                  </w:rPrChange>
                </w:rPr>
                <w:t>username admin</w:t>
              </w:r>
            </w:ins>
          </w:p>
          <w:p w:rsidR="00173D49" w:rsidRPr="00817AD0" w:rsidRDefault="00173D49">
            <w:pPr>
              <w:spacing w:before="0"/>
              <w:cnfStyle w:val="000000100000" w:firstRow="0" w:lastRow="0" w:firstColumn="0" w:lastColumn="0" w:oddVBand="0" w:evenVBand="0" w:oddHBand="1" w:evenHBand="0" w:firstRowFirstColumn="0" w:firstRowLastColumn="0" w:lastRowFirstColumn="0" w:lastRowLastColumn="0"/>
              <w:rPr>
                <w:ins w:id="1280" w:author="Pranav Mehndiratta" w:date="2014-03-09T18:31:00Z"/>
                <w:rFonts w:ascii="Courier New" w:hAnsi="Courier New" w:cs="Courier New"/>
                <w:sz w:val="20"/>
                <w:lang w:val="en-IN"/>
                <w:rPrChange w:id="1281" w:author="Pranav Mehndiratta" w:date="2014-03-09T18:38:00Z">
                  <w:rPr>
                    <w:ins w:id="1282" w:author="Pranav Mehndiratta" w:date="2014-03-09T18:31:00Z"/>
                    <w:rFonts w:ascii="Courier New" w:hAnsi="Courier New" w:cs="Courier New"/>
                    <w:lang w:val="en-IN"/>
                  </w:rPr>
                </w:rPrChange>
              </w:rPr>
            </w:pPr>
            <w:ins w:id="1283" w:author="Pranav Mehndiratta" w:date="2014-03-09T18:31:00Z">
              <w:r w:rsidRPr="00817AD0">
                <w:rPr>
                  <w:rFonts w:ascii="Courier New" w:hAnsi="Courier New" w:cs="Courier New"/>
                  <w:sz w:val="20"/>
                  <w:lang w:val="en-IN"/>
                  <w:rPrChange w:id="1284" w:author="Pranav Mehndiratta" w:date="2014-03-09T18:38:00Z">
                    <w:rPr>
                      <w:rFonts w:ascii="Courier New" w:hAnsi="Courier New" w:cs="Courier New"/>
                      <w:lang w:val="en-IN"/>
                    </w:rPr>
                  </w:rPrChange>
                </w:rPr>
                <w:t xml:space="preserve">password </w:t>
              </w:r>
              <w:proofErr w:type="spellStart"/>
              <w:r w:rsidRPr="00817AD0">
                <w:rPr>
                  <w:rFonts w:ascii="Courier New" w:hAnsi="Courier New" w:cs="Courier New"/>
                  <w:sz w:val="20"/>
                  <w:lang w:val="en-IN"/>
                  <w:rPrChange w:id="1285" w:author="Pranav Mehndiratta" w:date="2014-03-09T18:38:00Z">
                    <w:rPr>
                      <w:rFonts w:ascii="Courier New" w:hAnsi="Courier New" w:cs="Courier New"/>
                      <w:lang w:val="en-IN"/>
                    </w:rPr>
                  </w:rPrChange>
                </w:rPr>
                <w:t>xxxnq.BMCifhU</w:t>
              </w:r>
              <w:proofErr w:type="spellEnd"/>
            </w:ins>
          </w:p>
          <w:p w:rsidR="00173D49" w:rsidRPr="00817AD0" w:rsidDel="00173D49" w:rsidRDefault="00173D49">
            <w:pPr>
              <w:spacing w:before="0"/>
              <w:cnfStyle w:val="000000100000" w:firstRow="0" w:lastRow="0" w:firstColumn="0" w:lastColumn="0" w:oddVBand="0" w:evenVBand="0" w:oddHBand="1" w:evenHBand="0" w:firstRowFirstColumn="0" w:firstRowLastColumn="0" w:lastRowFirstColumn="0" w:lastRowLastColumn="0"/>
              <w:rPr>
                <w:del w:id="1286" w:author="Pranav Mehndiratta" w:date="2014-03-09T18:31:00Z"/>
                <w:rFonts w:ascii="Courier New" w:hAnsi="Courier New" w:cs="Courier New"/>
                <w:b/>
                <w:sz w:val="20"/>
                <w:lang w:val="en-IN"/>
                <w:rPrChange w:id="1287" w:author="Pranav Mehndiratta" w:date="2014-03-09T18:38:00Z">
                  <w:rPr>
                    <w:del w:id="1288" w:author="Pranav Mehndiratta" w:date="2014-03-09T18:31:00Z"/>
                    <w:rFonts w:ascii="Courier New" w:hAnsi="Courier New" w:cs="Courier New"/>
                    <w:b/>
                    <w:lang w:val="en-IN"/>
                  </w:rPr>
                </w:rPrChange>
              </w:rPr>
              <w:pPrChange w:id="1289" w:author="Pranav Mehndiratta" w:date="2014-03-09T19:56:00Z">
                <w:pPr>
                  <w:spacing w:before="0" w:line="288" w:lineRule="auto"/>
                  <w:cnfStyle w:val="000000100000" w:firstRow="0" w:lastRow="0" w:firstColumn="0" w:lastColumn="0" w:oddVBand="0" w:evenVBand="0" w:oddHBand="1" w:evenHBand="0" w:firstRowFirstColumn="0" w:firstRowLastColumn="0" w:lastRowFirstColumn="0" w:lastRowLastColumn="0"/>
                </w:pPr>
              </w:pPrChange>
            </w:pPr>
            <w:ins w:id="1290" w:author="Pranav Mehndiratta" w:date="2014-03-09T18:31:00Z">
              <w:r w:rsidRPr="00817AD0">
                <w:rPr>
                  <w:rFonts w:ascii="Courier New" w:hAnsi="Courier New" w:cs="Courier New"/>
                  <w:sz w:val="20"/>
                  <w:lang w:val="en-IN"/>
                  <w:rPrChange w:id="1291" w:author="Pranav Mehndiratta" w:date="2014-03-09T18:38:00Z">
                    <w:rPr>
                      <w:rFonts w:ascii="Courier New" w:hAnsi="Courier New" w:cs="Courier New"/>
                      <w:lang w:val="en-IN"/>
                    </w:rPr>
                  </w:rPrChange>
                </w:rPr>
                <w:t xml:space="preserve">table </w:t>
              </w:r>
              <w:proofErr w:type="spellStart"/>
              <w:r w:rsidRPr="00817AD0">
                <w:rPr>
                  <w:rFonts w:ascii="Courier New" w:hAnsi="Courier New" w:cs="Courier New"/>
                  <w:sz w:val="20"/>
                  <w:lang w:val="en-IN"/>
                  <w:rPrChange w:id="1292" w:author="Pranav Mehndiratta" w:date="2014-03-09T18:38:00Z">
                    <w:rPr>
                      <w:rFonts w:ascii="Courier New" w:hAnsi="Courier New" w:cs="Courier New"/>
                      <w:lang w:val="en-IN"/>
                    </w:rPr>
                  </w:rPrChange>
                </w:rPr>
                <w:t>subwayLines</w:t>
              </w:r>
              <w:proofErr w:type="spellEnd"/>
              <w:r w:rsidRPr="00817AD0">
                <w:rPr>
                  <w:rFonts w:ascii="Courier New" w:hAnsi="Courier New" w:cs="Courier New"/>
                  <w:sz w:val="20"/>
                  <w:lang w:val="en-IN"/>
                  <w:rPrChange w:id="1293" w:author="Pranav Mehndiratta" w:date="2014-03-09T18:38:00Z">
                    <w:rPr>
                      <w:rFonts w:ascii="Courier New" w:hAnsi="Courier New" w:cs="Courier New"/>
                      <w:lang w:val="en-IN"/>
                    </w:rPr>
                  </w:rPrChange>
                </w:rPr>
                <w:t xml:space="preserve"> </w:t>
              </w:r>
              <w:proofErr w:type="spellStart"/>
              <w:r w:rsidRPr="00817AD0">
                <w:rPr>
                  <w:rFonts w:ascii="Courier New" w:hAnsi="Courier New" w:cs="Courier New"/>
                  <w:sz w:val="20"/>
                  <w:lang w:val="en-IN"/>
                  <w:rPrChange w:id="1294" w:author="Pranav Mehndiratta" w:date="2014-03-09T18:38:00Z">
                    <w:rPr>
                      <w:rFonts w:ascii="Courier New" w:hAnsi="Courier New" w:cs="Courier New"/>
                      <w:lang w:val="en-IN"/>
                    </w:rPr>
                  </w:rPrChange>
                </w:rPr>
                <w:t>name:char</w:t>
              </w:r>
              <w:proofErr w:type="spellEnd"/>
              <w:r w:rsidRPr="00817AD0">
                <w:rPr>
                  <w:rFonts w:ascii="Courier New" w:hAnsi="Courier New" w:cs="Courier New"/>
                  <w:sz w:val="20"/>
                  <w:lang w:val="en-IN"/>
                  <w:rPrChange w:id="1295" w:author="Pranav Mehndiratta" w:date="2014-03-09T18:38:00Z">
                    <w:rPr>
                      <w:rFonts w:ascii="Courier New" w:hAnsi="Courier New" w:cs="Courier New"/>
                      <w:lang w:val="en-IN"/>
                    </w:rPr>
                  </w:rPrChange>
                </w:rPr>
                <w:t>[30],</w:t>
              </w:r>
              <w:proofErr w:type="spellStart"/>
              <w:r w:rsidRPr="00817AD0">
                <w:rPr>
                  <w:rFonts w:ascii="Courier New" w:hAnsi="Courier New" w:cs="Courier New"/>
                  <w:sz w:val="20"/>
                  <w:lang w:val="en-IN"/>
                  <w:rPrChange w:id="1296" w:author="Pranav Mehndiratta" w:date="2014-03-09T18:38:00Z">
                    <w:rPr>
                      <w:rFonts w:ascii="Courier New" w:hAnsi="Courier New" w:cs="Courier New"/>
                      <w:lang w:val="en-IN"/>
                    </w:rPr>
                  </w:rPrChange>
                </w:rPr>
                <w:t>stops:int,kilometres:int</w:t>
              </w:r>
            </w:ins>
            <w:proofErr w:type="spellEnd"/>
            <w:del w:id="1297" w:author="Pranav Mehndiratta" w:date="2014-03-09T18:31:00Z">
              <w:r w:rsidRPr="00817AD0" w:rsidDel="00173D49">
                <w:rPr>
                  <w:rFonts w:ascii="Courier New" w:hAnsi="Courier New" w:cs="Courier New"/>
                  <w:b/>
                  <w:sz w:val="20"/>
                  <w:lang w:val="en-IN"/>
                  <w:rPrChange w:id="1298" w:author="Pranav Mehndiratta" w:date="2014-03-09T18:38:00Z">
                    <w:rPr>
                      <w:rFonts w:ascii="Courier New" w:hAnsi="Courier New" w:cs="Courier New"/>
                      <w:b/>
                      <w:lang w:val="en-IN"/>
                    </w:rPr>
                  </w:rPrChange>
                </w:rPr>
                <w:delText>server_host localhost</w:delText>
              </w:r>
            </w:del>
          </w:p>
          <w:p w:rsidR="00173D49" w:rsidRPr="00817AD0" w:rsidDel="00173D49" w:rsidRDefault="00173D49">
            <w:pPr>
              <w:spacing w:before="0"/>
              <w:cnfStyle w:val="000000100000" w:firstRow="0" w:lastRow="0" w:firstColumn="0" w:lastColumn="0" w:oddVBand="0" w:evenVBand="0" w:oddHBand="1" w:evenHBand="0" w:firstRowFirstColumn="0" w:firstRowLastColumn="0" w:lastRowFirstColumn="0" w:lastRowLastColumn="0"/>
              <w:rPr>
                <w:del w:id="1299" w:author="Pranav Mehndiratta" w:date="2014-03-09T18:31:00Z"/>
                <w:rFonts w:ascii="Courier New" w:hAnsi="Courier New" w:cs="Courier New"/>
                <w:b/>
                <w:sz w:val="20"/>
                <w:lang w:val="en-IN"/>
                <w:rPrChange w:id="1300" w:author="Pranav Mehndiratta" w:date="2014-03-09T18:38:00Z">
                  <w:rPr>
                    <w:del w:id="1301" w:author="Pranav Mehndiratta" w:date="2014-03-09T18:31:00Z"/>
                    <w:rFonts w:ascii="Courier New" w:hAnsi="Courier New" w:cs="Courier New"/>
                    <w:b/>
                    <w:lang w:val="en-IN"/>
                  </w:rPr>
                </w:rPrChange>
              </w:rPr>
              <w:pPrChange w:id="1302" w:author="Pranav Mehndiratta" w:date="2014-03-09T19:56:00Z">
                <w:pPr>
                  <w:spacing w:before="0" w:line="288" w:lineRule="auto"/>
                  <w:cnfStyle w:val="000000100000" w:firstRow="0" w:lastRow="0" w:firstColumn="0" w:lastColumn="0" w:oddVBand="0" w:evenVBand="0" w:oddHBand="1" w:evenHBand="0" w:firstRowFirstColumn="0" w:firstRowLastColumn="0" w:lastRowFirstColumn="0" w:lastRowLastColumn="0"/>
                </w:pPr>
              </w:pPrChange>
            </w:pPr>
            <w:del w:id="1303" w:author="Pranav Mehndiratta" w:date="2014-03-09T18:31:00Z">
              <w:r w:rsidRPr="00817AD0" w:rsidDel="00173D49">
                <w:rPr>
                  <w:rFonts w:ascii="Courier New" w:hAnsi="Courier New" w:cs="Courier New"/>
                  <w:b/>
                  <w:sz w:val="20"/>
                  <w:lang w:val="en-IN"/>
                  <w:rPrChange w:id="1304" w:author="Pranav Mehndiratta" w:date="2014-03-09T18:38:00Z">
                    <w:rPr>
                      <w:rFonts w:ascii="Courier New" w:hAnsi="Courier New" w:cs="Courier New"/>
                      <w:b/>
                      <w:lang w:val="en-IN"/>
                    </w:rPr>
                  </w:rPrChange>
                </w:rPr>
                <w:delText>server_port 1111</w:delText>
              </w:r>
            </w:del>
          </w:p>
          <w:p w:rsidR="00173D49" w:rsidRPr="00817AD0" w:rsidDel="00173D49" w:rsidRDefault="00173D49">
            <w:pPr>
              <w:spacing w:before="0"/>
              <w:cnfStyle w:val="000000100000" w:firstRow="0" w:lastRow="0" w:firstColumn="0" w:lastColumn="0" w:oddVBand="0" w:evenVBand="0" w:oddHBand="1" w:evenHBand="0" w:firstRowFirstColumn="0" w:firstRowLastColumn="0" w:lastRowFirstColumn="0" w:lastRowLastColumn="0"/>
              <w:rPr>
                <w:del w:id="1305" w:author="Pranav Mehndiratta" w:date="2014-03-09T18:31:00Z"/>
                <w:rFonts w:ascii="Courier New" w:hAnsi="Courier New" w:cs="Courier New"/>
                <w:b/>
                <w:sz w:val="20"/>
                <w:lang w:val="en-IN"/>
                <w:rPrChange w:id="1306" w:author="Pranav Mehndiratta" w:date="2014-03-09T18:38:00Z">
                  <w:rPr>
                    <w:del w:id="1307" w:author="Pranav Mehndiratta" w:date="2014-03-09T18:31:00Z"/>
                    <w:rFonts w:ascii="Courier New" w:hAnsi="Courier New" w:cs="Courier New"/>
                    <w:b/>
                    <w:lang w:val="en-IN"/>
                  </w:rPr>
                </w:rPrChange>
              </w:rPr>
              <w:pPrChange w:id="1308" w:author="Pranav Mehndiratta" w:date="2014-03-09T19:56:00Z">
                <w:pPr>
                  <w:spacing w:before="0" w:line="288" w:lineRule="auto"/>
                  <w:cnfStyle w:val="000000100000" w:firstRow="0" w:lastRow="0" w:firstColumn="0" w:lastColumn="0" w:oddVBand="0" w:evenVBand="0" w:oddHBand="1" w:evenHBand="0" w:firstRowFirstColumn="0" w:firstRowLastColumn="0" w:lastRowFirstColumn="0" w:lastRowLastColumn="0"/>
                </w:pPr>
              </w:pPrChange>
            </w:pPr>
            <w:del w:id="1309" w:author="Pranav Mehndiratta" w:date="2014-03-09T18:31:00Z">
              <w:r w:rsidRPr="00817AD0" w:rsidDel="00173D49">
                <w:rPr>
                  <w:rFonts w:ascii="Courier New" w:hAnsi="Courier New" w:cs="Courier New"/>
                  <w:b/>
                  <w:sz w:val="20"/>
                  <w:lang w:val="en-IN"/>
                  <w:rPrChange w:id="1310" w:author="Pranav Mehndiratta" w:date="2014-03-09T18:38:00Z">
                    <w:rPr>
                      <w:rFonts w:ascii="Courier New" w:hAnsi="Courier New" w:cs="Courier New"/>
                      <w:b/>
                      <w:lang w:val="en-IN"/>
                    </w:rPr>
                  </w:rPrChange>
                </w:rPr>
                <w:delText>username admin</w:delText>
              </w:r>
            </w:del>
          </w:p>
          <w:p w:rsidR="00173D49" w:rsidRPr="00817AD0" w:rsidDel="00173D49" w:rsidRDefault="00173D49">
            <w:pPr>
              <w:spacing w:before="0"/>
              <w:cnfStyle w:val="000000100000" w:firstRow="0" w:lastRow="0" w:firstColumn="0" w:lastColumn="0" w:oddVBand="0" w:evenVBand="0" w:oddHBand="1" w:evenHBand="0" w:firstRowFirstColumn="0" w:firstRowLastColumn="0" w:lastRowFirstColumn="0" w:lastRowLastColumn="0"/>
              <w:rPr>
                <w:del w:id="1311" w:author="Pranav Mehndiratta" w:date="2014-03-09T18:31:00Z"/>
                <w:rFonts w:ascii="Courier New" w:hAnsi="Courier New" w:cs="Courier New"/>
                <w:b/>
                <w:sz w:val="20"/>
                <w:lang w:val="en-IN"/>
                <w:rPrChange w:id="1312" w:author="Pranav Mehndiratta" w:date="2014-03-09T18:38:00Z">
                  <w:rPr>
                    <w:del w:id="1313" w:author="Pranav Mehndiratta" w:date="2014-03-09T18:31:00Z"/>
                    <w:rFonts w:ascii="Courier New" w:hAnsi="Courier New" w:cs="Courier New"/>
                    <w:b/>
                    <w:lang w:val="en-IN"/>
                  </w:rPr>
                </w:rPrChange>
              </w:rPr>
              <w:pPrChange w:id="1314" w:author="Pranav Mehndiratta" w:date="2014-03-09T19:56:00Z">
                <w:pPr>
                  <w:spacing w:before="0" w:line="288" w:lineRule="auto"/>
                  <w:cnfStyle w:val="000000100000" w:firstRow="0" w:lastRow="0" w:firstColumn="0" w:lastColumn="0" w:oddVBand="0" w:evenVBand="0" w:oddHBand="1" w:evenHBand="0" w:firstRowFirstColumn="0" w:firstRowLastColumn="0" w:lastRowFirstColumn="0" w:lastRowLastColumn="0"/>
                </w:pPr>
              </w:pPrChange>
            </w:pPr>
            <w:del w:id="1315" w:author="Pranav Mehndiratta" w:date="2014-03-09T18:31:00Z">
              <w:r w:rsidRPr="00817AD0" w:rsidDel="00173D49">
                <w:rPr>
                  <w:rFonts w:ascii="Courier New" w:hAnsi="Courier New" w:cs="Courier New"/>
                  <w:b/>
                  <w:sz w:val="20"/>
                  <w:lang w:val="en-IN"/>
                  <w:rPrChange w:id="1316" w:author="Pranav Mehndiratta" w:date="2014-03-09T18:38:00Z">
                    <w:rPr>
                      <w:rFonts w:ascii="Courier New" w:hAnsi="Courier New" w:cs="Courier New"/>
                      <w:b/>
                      <w:lang w:val="en-IN"/>
                    </w:rPr>
                  </w:rPrChange>
                </w:rPr>
                <w:delText>password xxxnq.BMCifhU</w:delText>
              </w:r>
            </w:del>
          </w:p>
          <w:p w:rsidR="00173D49" w:rsidRPr="00817AD0" w:rsidRDefault="00173D49">
            <w:pPr>
              <w:spacing w:before="0"/>
              <w:cnfStyle w:val="000000100000" w:firstRow="0" w:lastRow="0" w:firstColumn="0" w:lastColumn="0" w:oddVBand="0" w:evenVBand="0" w:oddHBand="1" w:evenHBand="0" w:firstRowFirstColumn="0" w:firstRowLastColumn="0" w:lastRowFirstColumn="0" w:lastRowLastColumn="0"/>
              <w:rPr>
                <w:rFonts w:cs="Courier New"/>
                <w:b/>
                <w:sz w:val="20"/>
                <w:lang w:val="en-IN"/>
                <w:rPrChange w:id="1317" w:author="Pranav Mehndiratta" w:date="2014-03-09T18:38:00Z">
                  <w:rPr>
                    <w:rFonts w:cs="Courier New"/>
                    <w:b/>
                    <w:lang w:val="en-IN"/>
                  </w:rPr>
                </w:rPrChange>
              </w:rPr>
              <w:pPrChange w:id="1318" w:author="Pranav Mehndiratta" w:date="2014-03-09T19:56:00Z">
                <w:pPr>
                  <w:spacing w:before="0" w:line="288" w:lineRule="auto"/>
                  <w:cnfStyle w:val="000000100000" w:firstRow="0" w:lastRow="0" w:firstColumn="0" w:lastColumn="0" w:oddVBand="0" w:evenVBand="0" w:oddHBand="1" w:evenHBand="0" w:firstRowFirstColumn="0" w:firstRowLastColumn="0" w:lastRowFirstColumn="0" w:lastRowLastColumn="0"/>
                </w:pPr>
              </w:pPrChange>
            </w:pPr>
            <w:del w:id="1319" w:author="Pranav Mehndiratta" w:date="2014-03-09T18:31:00Z">
              <w:r w:rsidRPr="00817AD0" w:rsidDel="00173D49">
                <w:rPr>
                  <w:rFonts w:ascii="Courier New" w:hAnsi="Courier New" w:cs="Courier New"/>
                  <w:b/>
                  <w:sz w:val="20"/>
                  <w:lang w:val="en-IN"/>
                  <w:rPrChange w:id="1320" w:author="Pranav Mehndiratta" w:date="2014-03-09T18:38:00Z">
                    <w:rPr>
                      <w:rFonts w:ascii="Courier New" w:hAnsi="Courier New" w:cs="Courier New"/>
                      <w:b/>
                      <w:lang w:val="en-IN"/>
                    </w:rPr>
                  </w:rPrChange>
                </w:rPr>
                <w:delText>table marks</w:delText>
              </w:r>
            </w:del>
          </w:p>
        </w:tc>
      </w:tr>
      <w:tr w:rsidR="00817AD0" w:rsidRPr="009540CC" w:rsidTr="00817AD0">
        <w:trPr>
          <w:trHeight w:val="1440"/>
          <w:ins w:id="1321" w:author="Pranav Mehndiratta" w:date="2014-03-09T18:33:00Z"/>
          <w:trPrChange w:id="1322" w:author="Pranav Mehndiratta" w:date="2014-03-09T18:39:00Z">
            <w:trPr>
              <w:gridAfter w:val="0"/>
              <w:trHeight w:val="1440"/>
            </w:trPr>
          </w:trPrChange>
        </w:trPr>
        <w:tc>
          <w:tcPr>
            <w:cnfStyle w:val="001000000000" w:firstRow="0" w:lastRow="0" w:firstColumn="1" w:lastColumn="0" w:oddVBand="0" w:evenVBand="0" w:oddHBand="0" w:evenHBand="0" w:firstRowFirstColumn="0" w:firstRowLastColumn="0" w:lastRowFirstColumn="0" w:lastRowLastColumn="0"/>
            <w:tcW w:w="1461" w:type="dxa"/>
            <w:vAlign w:val="center"/>
            <w:tcPrChange w:id="1323" w:author="Pranav Mehndiratta" w:date="2014-03-09T18:39:00Z">
              <w:tcPr>
                <w:tcW w:w="1933" w:type="dxa"/>
                <w:vAlign w:val="center"/>
              </w:tcPr>
            </w:tcPrChange>
          </w:tcPr>
          <w:p w:rsidR="00173D49" w:rsidRPr="00173D49" w:rsidRDefault="00173D49">
            <w:pPr>
              <w:spacing w:before="0"/>
              <w:jc w:val="center"/>
              <w:rPr>
                <w:ins w:id="1324" w:author="Pranav Mehndiratta" w:date="2014-03-09T18:36:00Z"/>
                <w:rFonts w:cs="Courier New"/>
                <w:lang w:val="en-IN"/>
                <w:rPrChange w:id="1325" w:author="Pranav Mehndiratta" w:date="2014-03-09T18:38:00Z">
                  <w:rPr>
                    <w:ins w:id="1326" w:author="Pranav Mehndiratta" w:date="2014-03-09T18:36:00Z"/>
                    <w:rFonts w:ascii="Courier New" w:hAnsi="Courier New" w:cs="Courier New"/>
                    <w:lang w:val="en-IN"/>
                  </w:rPr>
                </w:rPrChange>
              </w:rPr>
              <w:pPrChange w:id="1327" w:author="Pranav Mehndiratta" w:date="2014-03-09T19:56:00Z">
                <w:pPr>
                  <w:spacing w:before="0"/>
                </w:pPr>
              </w:pPrChange>
            </w:pPr>
            <w:ins w:id="1328" w:author="Pranav Mehndiratta" w:date="2014-03-09T18:36:00Z">
              <w:r w:rsidRPr="00173D49">
                <w:rPr>
                  <w:rFonts w:cs="Courier New"/>
                  <w:lang w:val="en-IN"/>
                  <w:rPrChange w:id="1329" w:author="Pranav Mehndiratta" w:date="2014-03-09T18:38:00Z">
                    <w:rPr>
                      <w:rFonts w:ascii="Courier New" w:hAnsi="Courier New" w:cs="Courier New"/>
                      <w:lang w:val="en-IN"/>
                    </w:rPr>
                  </w:rPrChange>
                </w:rPr>
                <w:t>Wrong Configuration</w:t>
              </w:r>
            </w:ins>
          </w:p>
        </w:tc>
        <w:tc>
          <w:tcPr>
            <w:tcW w:w="7908" w:type="dxa"/>
            <w:tcPrChange w:id="1330" w:author="Pranav Mehndiratta" w:date="2014-03-09T18:39:00Z">
              <w:tcPr>
                <w:tcW w:w="7776" w:type="dxa"/>
              </w:tcPr>
            </w:tcPrChange>
          </w:tcPr>
          <w:p w:rsidR="00173D49" w:rsidRPr="00817AD0" w:rsidRDefault="00173D49">
            <w:pPr>
              <w:spacing w:before="0"/>
              <w:cnfStyle w:val="000000000000" w:firstRow="0" w:lastRow="0" w:firstColumn="0" w:lastColumn="0" w:oddVBand="0" w:evenVBand="0" w:oddHBand="0" w:evenHBand="0" w:firstRowFirstColumn="0" w:firstRowLastColumn="0" w:lastRowFirstColumn="0" w:lastRowLastColumn="0"/>
              <w:rPr>
                <w:ins w:id="1331" w:author="Pranav Mehndiratta" w:date="2014-03-09T18:34:00Z"/>
                <w:rFonts w:ascii="Courier New" w:hAnsi="Courier New" w:cs="Courier New"/>
                <w:sz w:val="20"/>
                <w:lang w:val="en-IN"/>
                <w:rPrChange w:id="1332" w:author="Pranav Mehndiratta" w:date="2014-03-09T18:38:00Z">
                  <w:rPr>
                    <w:ins w:id="1333" w:author="Pranav Mehndiratta" w:date="2014-03-09T18:34:00Z"/>
                    <w:rFonts w:ascii="Courier New" w:hAnsi="Courier New" w:cs="Courier New"/>
                    <w:lang w:val="en-IN"/>
                  </w:rPr>
                </w:rPrChange>
              </w:rPr>
            </w:pPr>
            <w:proofErr w:type="spellStart"/>
            <w:ins w:id="1334" w:author="Pranav Mehndiratta" w:date="2014-03-09T18:34:00Z">
              <w:r w:rsidRPr="00817AD0">
                <w:rPr>
                  <w:rFonts w:ascii="Courier New" w:hAnsi="Courier New" w:cs="Courier New"/>
                  <w:sz w:val="20"/>
                  <w:lang w:val="en-IN"/>
                  <w:rPrChange w:id="1335" w:author="Pranav Mehndiratta" w:date="2014-03-09T18:38:00Z">
                    <w:rPr>
                      <w:rFonts w:ascii="Courier New" w:hAnsi="Courier New" w:cs="Courier New"/>
                      <w:lang w:val="en-IN"/>
                    </w:rPr>
                  </w:rPrChange>
                </w:rPr>
                <w:t>server_host</w:t>
              </w:r>
              <w:proofErr w:type="spellEnd"/>
              <w:r w:rsidRPr="00817AD0">
                <w:rPr>
                  <w:rFonts w:ascii="Courier New" w:hAnsi="Courier New" w:cs="Courier New"/>
                  <w:sz w:val="20"/>
                  <w:lang w:val="en-IN"/>
                  <w:rPrChange w:id="1336" w:author="Pranav Mehndiratta" w:date="2014-03-09T18:38:00Z">
                    <w:rPr>
                      <w:rFonts w:ascii="Courier New" w:hAnsi="Courier New" w:cs="Courier New"/>
                      <w:lang w:val="en-IN"/>
                    </w:rPr>
                  </w:rPrChange>
                </w:rPr>
                <w:t xml:space="preserve"> </w:t>
              </w:r>
              <w:proofErr w:type="spellStart"/>
              <w:r w:rsidRPr="00817AD0">
                <w:rPr>
                  <w:rFonts w:ascii="Courier New" w:hAnsi="Courier New" w:cs="Courier New"/>
                  <w:sz w:val="20"/>
                  <w:lang w:val="en-IN"/>
                  <w:rPrChange w:id="1337" w:author="Pranav Mehndiratta" w:date="2014-03-09T18:38:00Z">
                    <w:rPr>
                      <w:rFonts w:ascii="Courier New" w:hAnsi="Courier New" w:cs="Courier New"/>
                      <w:lang w:val="en-IN"/>
                    </w:rPr>
                  </w:rPrChange>
                </w:rPr>
                <w:t>localhost</w:t>
              </w:r>
              <w:proofErr w:type="spellEnd"/>
            </w:ins>
          </w:p>
          <w:p w:rsidR="00173D49" w:rsidRPr="00817AD0" w:rsidRDefault="00173D49">
            <w:pPr>
              <w:spacing w:before="0"/>
              <w:cnfStyle w:val="000000000000" w:firstRow="0" w:lastRow="0" w:firstColumn="0" w:lastColumn="0" w:oddVBand="0" w:evenVBand="0" w:oddHBand="0" w:evenHBand="0" w:firstRowFirstColumn="0" w:firstRowLastColumn="0" w:lastRowFirstColumn="0" w:lastRowLastColumn="0"/>
              <w:rPr>
                <w:ins w:id="1338" w:author="Pranav Mehndiratta" w:date="2014-03-09T18:34:00Z"/>
                <w:rFonts w:ascii="Courier New" w:hAnsi="Courier New" w:cs="Courier New"/>
                <w:sz w:val="20"/>
                <w:lang w:val="en-IN"/>
                <w:rPrChange w:id="1339" w:author="Pranav Mehndiratta" w:date="2014-03-09T18:38:00Z">
                  <w:rPr>
                    <w:ins w:id="1340" w:author="Pranav Mehndiratta" w:date="2014-03-09T18:34:00Z"/>
                    <w:rFonts w:ascii="Courier New" w:hAnsi="Courier New" w:cs="Courier New"/>
                    <w:lang w:val="en-IN"/>
                  </w:rPr>
                </w:rPrChange>
              </w:rPr>
            </w:pPr>
            <w:proofErr w:type="spellStart"/>
            <w:ins w:id="1341" w:author="Pranav Mehndiratta" w:date="2014-03-09T18:34:00Z">
              <w:r w:rsidRPr="00817AD0">
                <w:rPr>
                  <w:rFonts w:ascii="Courier New" w:hAnsi="Courier New" w:cs="Courier New"/>
                  <w:sz w:val="20"/>
                  <w:lang w:val="en-IN"/>
                  <w:rPrChange w:id="1342" w:author="Pranav Mehndiratta" w:date="2014-03-09T18:38:00Z">
                    <w:rPr>
                      <w:rFonts w:ascii="Courier New" w:hAnsi="Courier New" w:cs="Courier New"/>
                      <w:lang w:val="en-IN"/>
                    </w:rPr>
                  </w:rPrChange>
                </w:rPr>
                <w:t>server_port</w:t>
              </w:r>
              <w:proofErr w:type="spellEnd"/>
              <w:r w:rsidRPr="00817AD0">
                <w:rPr>
                  <w:rFonts w:ascii="Courier New" w:hAnsi="Courier New" w:cs="Courier New"/>
                  <w:sz w:val="20"/>
                  <w:lang w:val="en-IN"/>
                  <w:rPrChange w:id="1343" w:author="Pranav Mehndiratta" w:date="2014-03-09T18:38:00Z">
                    <w:rPr>
                      <w:rFonts w:ascii="Courier New" w:hAnsi="Courier New" w:cs="Courier New"/>
                      <w:lang w:val="en-IN"/>
                    </w:rPr>
                  </w:rPrChange>
                </w:rPr>
                <w:t xml:space="preserve"> 1111</w:t>
              </w:r>
            </w:ins>
          </w:p>
          <w:p w:rsidR="00173D49" w:rsidRPr="00817AD0" w:rsidRDefault="00173D49">
            <w:pPr>
              <w:spacing w:before="0"/>
              <w:cnfStyle w:val="000000000000" w:firstRow="0" w:lastRow="0" w:firstColumn="0" w:lastColumn="0" w:oddVBand="0" w:evenVBand="0" w:oddHBand="0" w:evenHBand="0" w:firstRowFirstColumn="0" w:firstRowLastColumn="0" w:lastRowFirstColumn="0" w:lastRowLastColumn="0"/>
              <w:rPr>
                <w:ins w:id="1344" w:author="Pranav Mehndiratta" w:date="2014-03-09T18:34:00Z"/>
                <w:rFonts w:ascii="Courier New" w:hAnsi="Courier New" w:cs="Courier New"/>
                <w:sz w:val="20"/>
                <w:lang w:val="en-IN"/>
                <w:rPrChange w:id="1345" w:author="Pranav Mehndiratta" w:date="2014-03-09T18:38:00Z">
                  <w:rPr>
                    <w:ins w:id="1346" w:author="Pranav Mehndiratta" w:date="2014-03-09T18:34:00Z"/>
                    <w:rFonts w:ascii="Courier New" w:hAnsi="Courier New" w:cs="Courier New"/>
                    <w:lang w:val="en-IN"/>
                  </w:rPr>
                </w:rPrChange>
              </w:rPr>
            </w:pPr>
            <w:proofErr w:type="spellStart"/>
            <w:ins w:id="1347" w:author="Pranav Mehndiratta" w:date="2014-03-09T18:34:00Z">
              <w:r w:rsidRPr="00817AD0">
                <w:rPr>
                  <w:rFonts w:ascii="Courier New" w:hAnsi="Courier New" w:cs="Courier New"/>
                  <w:sz w:val="20"/>
                  <w:lang w:val="en-IN"/>
                  <w:rPrChange w:id="1348" w:author="Pranav Mehndiratta" w:date="2014-03-09T18:38:00Z">
                    <w:rPr>
                      <w:rFonts w:ascii="Courier New" w:hAnsi="Courier New" w:cs="Courier New"/>
                      <w:lang w:val="en-IN"/>
                    </w:rPr>
                  </w:rPrChange>
                </w:rPr>
                <w:t>server_port</w:t>
              </w:r>
              <w:proofErr w:type="spellEnd"/>
              <w:r w:rsidRPr="00817AD0">
                <w:rPr>
                  <w:rFonts w:ascii="Courier New" w:hAnsi="Courier New" w:cs="Courier New"/>
                  <w:sz w:val="20"/>
                  <w:lang w:val="en-IN"/>
                  <w:rPrChange w:id="1349" w:author="Pranav Mehndiratta" w:date="2014-03-09T18:38:00Z">
                    <w:rPr>
                      <w:rFonts w:ascii="Courier New" w:hAnsi="Courier New" w:cs="Courier New"/>
                      <w:lang w:val="en-IN"/>
                    </w:rPr>
                  </w:rPrChange>
                </w:rPr>
                <w:t xml:space="preserve"> 2222</w:t>
              </w:r>
            </w:ins>
          </w:p>
          <w:p w:rsidR="00173D49" w:rsidRPr="00817AD0" w:rsidRDefault="00173D49">
            <w:pPr>
              <w:spacing w:before="0"/>
              <w:cnfStyle w:val="000000000000" w:firstRow="0" w:lastRow="0" w:firstColumn="0" w:lastColumn="0" w:oddVBand="0" w:evenVBand="0" w:oddHBand="0" w:evenHBand="0" w:firstRowFirstColumn="0" w:firstRowLastColumn="0" w:lastRowFirstColumn="0" w:lastRowLastColumn="0"/>
              <w:rPr>
                <w:ins w:id="1350" w:author="Pranav Mehndiratta" w:date="2014-03-09T18:34:00Z"/>
                <w:rFonts w:ascii="Courier New" w:hAnsi="Courier New" w:cs="Courier New"/>
                <w:sz w:val="20"/>
                <w:lang w:val="en-IN"/>
                <w:rPrChange w:id="1351" w:author="Pranav Mehndiratta" w:date="2014-03-09T18:38:00Z">
                  <w:rPr>
                    <w:ins w:id="1352" w:author="Pranav Mehndiratta" w:date="2014-03-09T18:34:00Z"/>
                    <w:rFonts w:ascii="Courier New" w:hAnsi="Courier New" w:cs="Courier New"/>
                    <w:lang w:val="en-IN"/>
                  </w:rPr>
                </w:rPrChange>
              </w:rPr>
            </w:pPr>
            <w:ins w:id="1353" w:author="Pranav Mehndiratta" w:date="2014-03-09T18:34:00Z">
              <w:r w:rsidRPr="00817AD0">
                <w:rPr>
                  <w:rFonts w:ascii="Courier New" w:hAnsi="Courier New" w:cs="Courier New"/>
                  <w:sz w:val="20"/>
                  <w:lang w:val="en-IN"/>
                  <w:rPrChange w:id="1354" w:author="Pranav Mehndiratta" w:date="2014-03-09T18:38:00Z">
                    <w:rPr>
                      <w:rFonts w:ascii="Courier New" w:hAnsi="Courier New" w:cs="Courier New"/>
                      <w:lang w:val="en-IN"/>
                    </w:rPr>
                  </w:rPrChange>
                </w:rPr>
                <w:t>username admin</w:t>
              </w:r>
            </w:ins>
          </w:p>
          <w:p w:rsidR="00173D49" w:rsidRPr="00817AD0" w:rsidRDefault="00173D49">
            <w:pPr>
              <w:spacing w:before="0"/>
              <w:cnfStyle w:val="000000000000" w:firstRow="0" w:lastRow="0" w:firstColumn="0" w:lastColumn="0" w:oddVBand="0" w:evenVBand="0" w:oddHBand="0" w:evenHBand="0" w:firstRowFirstColumn="0" w:firstRowLastColumn="0" w:lastRowFirstColumn="0" w:lastRowLastColumn="0"/>
              <w:rPr>
                <w:ins w:id="1355" w:author="Pranav Mehndiratta" w:date="2014-03-09T18:34:00Z"/>
                <w:rFonts w:ascii="Courier New" w:hAnsi="Courier New" w:cs="Courier New"/>
                <w:sz w:val="20"/>
                <w:lang w:val="en-IN"/>
                <w:rPrChange w:id="1356" w:author="Pranav Mehndiratta" w:date="2014-03-09T18:38:00Z">
                  <w:rPr>
                    <w:ins w:id="1357" w:author="Pranav Mehndiratta" w:date="2014-03-09T18:34:00Z"/>
                    <w:rFonts w:ascii="Courier New" w:hAnsi="Courier New" w:cs="Courier New"/>
                    <w:lang w:val="en-IN"/>
                  </w:rPr>
                </w:rPrChange>
              </w:rPr>
            </w:pPr>
            <w:ins w:id="1358" w:author="Pranav Mehndiratta" w:date="2014-03-09T18:34:00Z">
              <w:r w:rsidRPr="00817AD0">
                <w:rPr>
                  <w:rFonts w:ascii="Courier New" w:hAnsi="Courier New" w:cs="Courier New"/>
                  <w:sz w:val="20"/>
                  <w:lang w:val="en-IN"/>
                  <w:rPrChange w:id="1359" w:author="Pranav Mehndiratta" w:date="2014-03-09T18:38:00Z">
                    <w:rPr>
                      <w:rFonts w:ascii="Courier New" w:hAnsi="Courier New" w:cs="Courier New"/>
                      <w:lang w:val="en-IN"/>
                    </w:rPr>
                  </w:rPrChange>
                </w:rPr>
                <w:t xml:space="preserve">password </w:t>
              </w:r>
              <w:proofErr w:type="spellStart"/>
              <w:r w:rsidRPr="00817AD0">
                <w:rPr>
                  <w:rFonts w:ascii="Courier New" w:hAnsi="Courier New" w:cs="Courier New"/>
                  <w:sz w:val="20"/>
                  <w:lang w:val="en-IN"/>
                  <w:rPrChange w:id="1360" w:author="Pranav Mehndiratta" w:date="2014-03-09T18:38:00Z">
                    <w:rPr>
                      <w:rFonts w:ascii="Courier New" w:hAnsi="Courier New" w:cs="Courier New"/>
                      <w:lang w:val="en-IN"/>
                    </w:rPr>
                  </w:rPrChange>
                </w:rPr>
                <w:t>xxxnq.BMCifhU</w:t>
              </w:r>
              <w:proofErr w:type="spellEnd"/>
            </w:ins>
          </w:p>
          <w:p w:rsidR="00173D49" w:rsidRPr="00817AD0" w:rsidRDefault="00173D49">
            <w:pPr>
              <w:spacing w:before="0"/>
              <w:cnfStyle w:val="000000000000" w:firstRow="0" w:lastRow="0" w:firstColumn="0" w:lastColumn="0" w:oddVBand="0" w:evenVBand="0" w:oddHBand="0" w:evenHBand="0" w:firstRowFirstColumn="0" w:firstRowLastColumn="0" w:lastRowFirstColumn="0" w:lastRowLastColumn="0"/>
              <w:rPr>
                <w:ins w:id="1361" w:author="Pranav Mehndiratta" w:date="2014-03-09T18:33:00Z"/>
                <w:rFonts w:ascii="Courier New" w:hAnsi="Courier New" w:cs="Courier New"/>
                <w:sz w:val="20"/>
                <w:lang w:val="en-IN"/>
                <w:rPrChange w:id="1362" w:author="Pranav Mehndiratta" w:date="2014-03-09T18:38:00Z">
                  <w:rPr>
                    <w:ins w:id="1363" w:author="Pranav Mehndiratta" w:date="2014-03-09T18:33:00Z"/>
                    <w:rFonts w:ascii="Courier New" w:hAnsi="Courier New" w:cs="Courier New"/>
                    <w:lang w:val="en-IN"/>
                  </w:rPr>
                </w:rPrChange>
              </w:rPr>
            </w:pPr>
            <w:ins w:id="1364" w:author="Pranav Mehndiratta" w:date="2014-03-09T18:34:00Z">
              <w:r w:rsidRPr="00817AD0">
                <w:rPr>
                  <w:rFonts w:ascii="Courier New" w:hAnsi="Courier New" w:cs="Courier New"/>
                  <w:sz w:val="20"/>
                  <w:lang w:val="en-IN"/>
                  <w:rPrChange w:id="1365" w:author="Pranav Mehndiratta" w:date="2014-03-09T18:38:00Z">
                    <w:rPr>
                      <w:rFonts w:ascii="Courier New" w:hAnsi="Courier New" w:cs="Courier New"/>
                      <w:lang w:val="en-IN"/>
                    </w:rPr>
                  </w:rPrChange>
                </w:rPr>
                <w:t xml:space="preserve">table </w:t>
              </w:r>
              <w:proofErr w:type="spellStart"/>
              <w:r w:rsidRPr="00817AD0">
                <w:rPr>
                  <w:rFonts w:ascii="Courier New" w:hAnsi="Courier New" w:cs="Courier New"/>
                  <w:sz w:val="20"/>
                  <w:lang w:val="en-IN"/>
                  <w:rPrChange w:id="1366" w:author="Pranav Mehndiratta" w:date="2014-03-09T18:38:00Z">
                    <w:rPr>
                      <w:rFonts w:ascii="Courier New" w:hAnsi="Courier New" w:cs="Courier New"/>
                      <w:lang w:val="en-IN"/>
                    </w:rPr>
                  </w:rPrChange>
                </w:rPr>
                <w:t>subwayLines</w:t>
              </w:r>
              <w:proofErr w:type="spellEnd"/>
              <w:r w:rsidRPr="00817AD0">
                <w:rPr>
                  <w:rFonts w:ascii="Courier New" w:hAnsi="Courier New" w:cs="Courier New"/>
                  <w:sz w:val="20"/>
                  <w:lang w:val="en-IN"/>
                  <w:rPrChange w:id="1367" w:author="Pranav Mehndiratta" w:date="2014-03-09T18:38:00Z">
                    <w:rPr>
                      <w:rFonts w:ascii="Courier New" w:hAnsi="Courier New" w:cs="Courier New"/>
                      <w:lang w:val="en-IN"/>
                    </w:rPr>
                  </w:rPrChange>
                </w:rPr>
                <w:t xml:space="preserve"> </w:t>
              </w:r>
              <w:proofErr w:type="spellStart"/>
              <w:r w:rsidRPr="00817AD0">
                <w:rPr>
                  <w:rFonts w:ascii="Courier New" w:hAnsi="Courier New" w:cs="Courier New"/>
                  <w:sz w:val="20"/>
                  <w:lang w:val="en-IN"/>
                  <w:rPrChange w:id="1368" w:author="Pranav Mehndiratta" w:date="2014-03-09T18:38:00Z">
                    <w:rPr>
                      <w:rFonts w:ascii="Courier New" w:hAnsi="Courier New" w:cs="Courier New"/>
                      <w:lang w:val="en-IN"/>
                    </w:rPr>
                  </w:rPrChange>
                </w:rPr>
                <w:t>name:char</w:t>
              </w:r>
              <w:proofErr w:type="spellEnd"/>
              <w:r w:rsidRPr="00817AD0">
                <w:rPr>
                  <w:rFonts w:ascii="Courier New" w:hAnsi="Courier New" w:cs="Courier New"/>
                  <w:sz w:val="20"/>
                  <w:lang w:val="en-IN"/>
                  <w:rPrChange w:id="1369" w:author="Pranav Mehndiratta" w:date="2014-03-09T18:38:00Z">
                    <w:rPr>
                      <w:rFonts w:ascii="Courier New" w:hAnsi="Courier New" w:cs="Courier New"/>
                      <w:lang w:val="en-IN"/>
                    </w:rPr>
                  </w:rPrChange>
                </w:rPr>
                <w:t>[30],</w:t>
              </w:r>
              <w:proofErr w:type="spellStart"/>
              <w:r w:rsidRPr="00817AD0">
                <w:rPr>
                  <w:rFonts w:ascii="Courier New" w:hAnsi="Courier New" w:cs="Courier New"/>
                  <w:sz w:val="20"/>
                  <w:lang w:val="en-IN"/>
                  <w:rPrChange w:id="1370" w:author="Pranav Mehndiratta" w:date="2014-03-09T18:38:00Z">
                    <w:rPr>
                      <w:rFonts w:ascii="Courier New" w:hAnsi="Courier New" w:cs="Courier New"/>
                      <w:lang w:val="en-IN"/>
                    </w:rPr>
                  </w:rPrChange>
                </w:rPr>
                <w:t>stops:int,kilometres:int</w:t>
              </w:r>
            </w:ins>
            <w:proofErr w:type="spellEnd"/>
          </w:p>
        </w:tc>
      </w:tr>
      <w:tr w:rsidR="00173D49" w:rsidRPr="009540CC" w:rsidTr="00817AD0">
        <w:tblPrEx>
          <w:tblPrExChange w:id="1371" w:author="Pranav Mehndiratta" w:date="2014-03-09T18:39:00Z">
            <w:tblPrEx>
              <w:tblW w:w="9853" w:type="dxa"/>
            </w:tblPrEx>
          </w:tblPrExChange>
        </w:tblPrEx>
        <w:trPr>
          <w:cnfStyle w:val="000000100000" w:firstRow="0" w:lastRow="0" w:firstColumn="0" w:lastColumn="0" w:oddVBand="0" w:evenVBand="0" w:oddHBand="1" w:evenHBand="0" w:firstRowFirstColumn="0" w:firstRowLastColumn="0" w:lastRowFirstColumn="0" w:lastRowLastColumn="0"/>
          <w:trHeight w:val="1008"/>
          <w:ins w:id="1372" w:author="Pranav Mehndiratta" w:date="2014-03-09T18:33:00Z"/>
          <w:trPrChange w:id="1373" w:author="Pranav Mehndiratta" w:date="2014-03-09T18:39:00Z">
            <w:trPr>
              <w:trHeight w:val="1115"/>
            </w:trPr>
          </w:trPrChange>
        </w:trPr>
        <w:tc>
          <w:tcPr>
            <w:cnfStyle w:val="001000000000" w:firstRow="0" w:lastRow="0" w:firstColumn="1" w:lastColumn="0" w:oddVBand="0" w:evenVBand="0" w:oddHBand="0" w:evenHBand="0" w:firstRowFirstColumn="0" w:firstRowLastColumn="0" w:lastRowFirstColumn="0" w:lastRowLastColumn="0"/>
            <w:tcW w:w="1461" w:type="dxa"/>
            <w:vAlign w:val="center"/>
            <w:tcPrChange w:id="1374" w:author="Pranav Mehndiratta" w:date="2014-03-09T18:39:00Z">
              <w:tcPr>
                <w:tcW w:w="1933" w:type="dxa"/>
                <w:vAlign w:val="center"/>
              </w:tcPr>
            </w:tcPrChange>
          </w:tcPr>
          <w:p w:rsidR="00173D49" w:rsidRPr="00173D49" w:rsidRDefault="00173D49">
            <w:pPr>
              <w:spacing w:before="0"/>
              <w:jc w:val="center"/>
              <w:cnfStyle w:val="001000100000" w:firstRow="0" w:lastRow="0" w:firstColumn="1" w:lastColumn="0" w:oddVBand="0" w:evenVBand="0" w:oddHBand="1" w:evenHBand="0" w:firstRowFirstColumn="0" w:firstRowLastColumn="0" w:lastRowFirstColumn="0" w:lastRowLastColumn="0"/>
              <w:rPr>
                <w:ins w:id="1375" w:author="Pranav Mehndiratta" w:date="2014-03-09T18:36:00Z"/>
                <w:rFonts w:cs="Courier New"/>
                <w:lang w:val="en-IN"/>
                <w:rPrChange w:id="1376" w:author="Pranav Mehndiratta" w:date="2014-03-09T18:38:00Z">
                  <w:rPr>
                    <w:ins w:id="1377" w:author="Pranav Mehndiratta" w:date="2014-03-09T18:36:00Z"/>
                    <w:rFonts w:ascii="Courier New" w:hAnsi="Courier New" w:cs="Courier New"/>
                    <w:lang w:val="en-IN"/>
                  </w:rPr>
                </w:rPrChange>
              </w:rPr>
              <w:pPrChange w:id="1378" w:author="Pranav Mehndiratta" w:date="2014-03-09T19:56:00Z">
                <w:pPr>
                  <w:spacing w:before="0"/>
                  <w:cnfStyle w:val="001000100000" w:firstRow="0" w:lastRow="0" w:firstColumn="1" w:lastColumn="0" w:oddVBand="0" w:evenVBand="0" w:oddHBand="1" w:evenHBand="0" w:firstRowFirstColumn="0" w:firstRowLastColumn="0" w:lastRowFirstColumn="0" w:lastRowLastColumn="0"/>
                </w:pPr>
              </w:pPrChange>
            </w:pPr>
            <w:ins w:id="1379" w:author="Pranav Mehndiratta" w:date="2014-03-09T18:36:00Z">
              <w:r w:rsidRPr="00173D49">
                <w:rPr>
                  <w:rFonts w:cs="Courier New"/>
                  <w:lang w:val="en-IN"/>
                  <w:rPrChange w:id="1380" w:author="Pranav Mehndiratta" w:date="2014-03-09T18:38:00Z">
                    <w:rPr>
                      <w:rFonts w:ascii="Courier New" w:hAnsi="Courier New" w:cs="Courier New"/>
                      <w:lang w:val="en-IN"/>
                    </w:rPr>
                  </w:rPrChange>
                </w:rPr>
                <w:t>Wrong Configuration</w:t>
              </w:r>
            </w:ins>
          </w:p>
        </w:tc>
        <w:tc>
          <w:tcPr>
            <w:tcW w:w="7908" w:type="dxa"/>
            <w:tcPrChange w:id="1381" w:author="Pranav Mehndiratta" w:date="2014-03-09T18:39:00Z">
              <w:tcPr>
                <w:tcW w:w="7920" w:type="dxa"/>
                <w:gridSpan w:val="2"/>
              </w:tcPr>
            </w:tcPrChange>
          </w:tcPr>
          <w:p w:rsidR="00173D49" w:rsidRPr="00817AD0" w:rsidRDefault="00173D49">
            <w:pPr>
              <w:spacing w:before="0"/>
              <w:cnfStyle w:val="000000100000" w:firstRow="0" w:lastRow="0" w:firstColumn="0" w:lastColumn="0" w:oddVBand="0" w:evenVBand="0" w:oddHBand="1" w:evenHBand="0" w:firstRowFirstColumn="0" w:firstRowLastColumn="0" w:lastRowFirstColumn="0" w:lastRowLastColumn="0"/>
              <w:rPr>
                <w:ins w:id="1382" w:author="Pranav Mehndiratta" w:date="2014-03-09T18:35:00Z"/>
                <w:rFonts w:ascii="Courier New" w:hAnsi="Courier New" w:cs="Courier New"/>
                <w:sz w:val="20"/>
                <w:lang w:val="en-IN"/>
                <w:rPrChange w:id="1383" w:author="Pranav Mehndiratta" w:date="2014-03-09T18:38:00Z">
                  <w:rPr>
                    <w:ins w:id="1384" w:author="Pranav Mehndiratta" w:date="2014-03-09T18:35:00Z"/>
                    <w:rFonts w:ascii="Courier New" w:hAnsi="Courier New" w:cs="Courier New"/>
                    <w:lang w:val="en-IN"/>
                  </w:rPr>
                </w:rPrChange>
              </w:rPr>
            </w:pPr>
            <w:proofErr w:type="spellStart"/>
            <w:ins w:id="1385" w:author="Pranav Mehndiratta" w:date="2014-03-09T18:35:00Z">
              <w:r w:rsidRPr="00817AD0">
                <w:rPr>
                  <w:rFonts w:ascii="Courier New" w:hAnsi="Courier New" w:cs="Courier New"/>
                  <w:sz w:val="20"/>
                  <w:lang w:val="en-IN"/>
                  <w:rPrChange w:id="1386" w:author="Pranav Mehndiratta" w:date="2014-03-09T18:38:00Z">
                    <w:rPr>
                      <w:rFonts w:ascii="Courier New" w:hAnsi="Courier New" w:cs="Courier New"/>
                      <w:lang w:val="en-IN"/>
                    </w:rPr>
                  </w:rPrChange>
                </w:rPr>
                <w:t>server_host</w:t>
              </w:r>
              <w:proofErr w:type="spellEnd"/>
              <w:r w:rsidRPr="00817AD0">
                <w:rPr>
                  <w:rFonts w:ascii="Courier New" w:hAnsi="Courier New" w:cs="Courier New"/>
                  <w:sz w:val="20"/>
                  <w:lang w:val="en-IN"/>
                  <w:rPrChange w:id="1387" w:author="Pranav Mehndiratta" w:date="2014-03-09T18:38:00Z">
                    <w:rPr>
                      <w:rFonts w:ascii="Courier New" w:hAnsi="Courier New" w:cs="Courier New"/>
                      <w:lang w:val="en-IN"/>
                    </w:rPr>
                  </w:rPrChange>
                </w:rPr>
                <w:t xml:space="preserve"> </w:t>
              </w:r>
              <w:proofErr w:type="spellStart"/>
              <w:r w:rsidRPr="00817AD0">
                <w:rPr>
                  <w:rFonts w:ascii="Courier New" w:hAnsi="Courier New" w:cs="Courier New"/>
                  <w:sz w:val="20"/>
                  <w:lang w:val="en-IN"/>
                  <w:rPrChange w:id="1388" w:author="Pranav Mehndiratta" w:date="2014-03-09T18:38:00Z">
                    <w:rPr>
                      <w:rFonts w:ascii="Courier New" w:hAnsi="Courier New" w:cs="Courier New"/>
                      <w:lang w:val="en-IN"/>
                    </w:rPr>
                  </w:rPrChange>
                </w:rPr>
                <w:t>localhost</w:t>
              </w:r>
              <w:proofErr w:type="spellEnd"/>
            </w:ins>
          </w:p>
          <w:p w:rsidR="00173D49" w:rsidRPr="00817AD0" w:rsidRDefault="00173D49">
            <w:pPr>
              <w:spacing w:before="0"/>
              <w:cnfStyle w:val="000000100000" w:firstRow="0" w:lastRow="0" w:firstColumn="0" w:lastColumn="0" w:oddVBand="0" w:evenVBand="0" w:oddHBand="1" w:evenHBand="0" w:firstRowFirstColumn="0" w:firstRowLastColumn="0" w:lastRowFirstColumn="0" w:lastRowLastColumn="0"/>
              <w:rPr>
                <w:ins w:id="1389" w:author="Pranav Mehndiratta" w:date="2014-03-09T18:35:00Z"/>
                <w:rFonts w:ascii="Courier New" w:hAnsi="Courier New" w:cs="Courier New"/>
                <w:sz w:val="20"/>
                <w:lang w:val="en-IN"/>
                <w:rPrChange w:id="1390" w:author="Pranav Mehndiratta" w:date="2014-03-09T18:38:00Z">
                  <w:rPr>
                    <w:ins w:id="1391" w:author="Pranav Mehndiratta" w:date="2014-03-09T18:35:00Z"/>
                    <w:rFonts w:ascii="Courier New" w:hAnsi="Courier New" w:cs="Courier New"/>
                    <w:lang w:val="en-IN"/>
                  </w:rPr>
                </w:rPrChange>
              </w:rPr>
            </w:pPr>
            <w:proofErr w:type="spellStart"/>
            <w:ins w:id="1392" w:author="Pranav Mehndiratta" w:date="2014-03-09T18:35:00Z">
              <w:r w:rsidRPr="00817AD0">
                <w:rPr>
                  <w:rFonts w:ascii="Courier New" w:hAnsi="Courier New" w:cs="Courier New"/>
                  <w:sz w:val="20"/>
                  <w:lang w:val="en-IN"/>
                  <w:rPrChange w:id="1393" w:author="Pranav Mehndiratta" w:date="2014-03-09T18:38:00Z">
                    <w:rPr>
                      <w:rFonts w:ascii="Courier New" w:hAnsi="Courier New" w:cs="Courier New"/>
                      <w:lang w:val="en-IN"/>
                    </w:rPr>
                  </w:rPrChange>
                </w:rPr>
                <w:t>server_port</w:t>
              </w:r>
              <w:proofErr w:type="spellEnd"/>
              <w:r w:rsidRPr="00817AD0">
                <w:rPr>
                  <w:rFonts w:ascii="Courier New" w:hAnsi="Courier New" w:cs="Courier New"/>
                  <w:sz w:val="20"/>
                  <w:lang w:val="en-IN"/>
                  <w:rPrChange w:id="1394" w:author="Pranav Mehndiratta" w:date="2014-03-09T18:38:00Z">
                    <w:rPr>
                      <w:rFonts w:ascii="Courier New" w:hAnsi="Courier New" w:cs="Courier New"/>
                      <w:lang w:val="en-IN"/>
                    </w:rPr>
                  </w:rPrChange>
                </w:rPr>
                <w:t xml:space="preserve"> 1111</w:t>
              </w:r>
            </w:ins>
          </w:p>
          <w:p w:rsidR="00173D49" w:rsidRPr="00817AD0" w:rsidRDefault="00173D49">
            <w:pPr>
              <w:spacing w:before="0"/>
              <w:cnfStyle w:val="000000100000" w:firstRow="0" w:lastRow="0" w:firstColumn="0" w:lastColumn="0" w:oddVBand="0" w:evenVBand="0" w:oddHBand="1" w:evenHBand="0" w:firstRowFirstColumn="0" w:firstRowLastColumn="0" w:lastRowFirstColumn="0" w:lastRowLastColumn="0"/>
              <w:rPr>
                <w:ins w:id="1395" w:author="Pranav Mehndiratta" w:date="2014-03-09T18:35:00Z"/>
                <w:rFonts w:ascii="Courier New" w:hAnsi="Courier New" w:cs="Courier New"/>
                <w:sz w:val="20"/>
                <w:lang w:val="en-IN"/>
                <w:rPrChange w:id="1396" w:author="Pranav Mehndiratta" w:date="2014-03-09T18:38:00Z">
                  <w:rPr>
                    <w:ins w:id="1397" w:author="Pranav Mehndiratta" w:date="2014-03-09T18:35:00Z"/>
                    <w:rFonts w:ascii="Courier New" w:hAnsi="Courier New" w:cs="Courier New"/>
                    <w:lang w:val="en-IN"/>
                  </w:rPr>
                </w:rPrChange>
              </w:rPr>
            </w:pPr>
            <w:ins w:id="1398" w:author="Pranav Mehndiratta" w:date="2014-03-09T18:35:00Z">
              <w:r w:rsidRPr="00817AD0">
                <w:rPr>
                  <w:rFonts w:ascii="Courier New" w:hAnsi="Courier New" w:cs="Courier New"/>
                  <w:sz w:val="20"/>
                  <w:lang w:val="en-IN"/>
                  <w:rPrChange w:id="1399" w:author="Pranav Mehndiratta" w:date="2014-03-09T18:38:00Z">
                    <w:rPr>
                      <w:rFonts w:ascii="Courier New" w:hAnsi="Courier New" w:cs="Courier New"/>
                      <w:lang w:val="en-IN"/>
                    </w:rPr>
                  </w:rPrChange>
                </w:rPr>
                <w:t xml:space="preserve">table </w:t>
              </w:r>
              <w:proofErr w:type="spellStart"/>
              <w:r w:rsidRPr="00817AD0">
                <w:rPr>
                  <w:rFonts w:ascii="Courier New" w:hAnsi="Courier New" w:cs="Courier New"/>
                  <w:sz w:val="20"/>
                  <w:lang w:val="en-IN"/>
                  <w:rPrChange w:id="1400" w:author="Pranav Mehndiratta" w:date="2014-03-09T18:38:00Z">
                    <w:rPr>
                      <w:rFonts w:ascii="Courier New" w:hAnsi="Courier New" w:cs="Courier New"/>
                      <w:lang w:val="en-IN"/>
                    </w:rPr>
                  </w:rPrChange>
                </w:rPr>
                <w:t>subwayLines</w:t>
              </w:r>
              <w:proofErr w:type="spellEnd"/>
              <w:r w:rsidRPr="00817AD0">
                <w:rPr>
                  <w:rFonts w:ascii="Courier New" w:hAnsi="Courier New" w:cs="Courier New"/>
                  <w:sz w:val="20"/>
                  <w:lang w:val="en-IN"/>
                  <w:rPrChange w:id="1401" w:author="Pranav Mehndiratta" w:date="2014-03-09T18:38:00Z">
                    <w:rPr>
                      <w:rFonts w:ascii="Courier New" w:hAnsi="Courier New" w:cs="Courier New"/>
                      <w:lang w:val="en-IN"/>
                    </w:rPr>
                  </w:rPrChange>
                </w:rPr>
                <w:t xml:space="preserve"> </w:t>
              </w:r>
              <w:proofErr w:type="spellStart"/>
              <w:r w:rsidRPr="00817AD0">
                <w:rPr>
                  <w:rFonts w:ascii="Courier New" w:hAnsi="Courier New" w:cs="Courier New"/>
                  <w:sz w:val="20"/>
                  <w:lang w:val="en-IN"/>
                  <w:rPrChange w:id="1402" w:author="Pranav Mehndiratta" w:date="2014-03-09T18:38:00Z">
                    <w:rPr>
                      <w:rFonts w:ascii="Courier New" w:hAnsi="Courier New" w:cs="Courier New"/>
                      <w:lang w:val="en-IN"/>
                    </w:rPr>
                  </w:rPrChange>
                </w:rPr>
                <w:t>name:char</w:t>
              </w:r>
              <w:proofErr w:type="spellEnd"/>
              <w:r w:rsidRPr="00817AD0">
                <w:rPr>
                  <w:rFonts w:ascii="Courier New" w:hAnsi="Courier New" w:cs="Courier New"/>
                  <w:sz w:val="20"/>
                  <w:lang w:val="en-IN"/>
                  <w:rPrChange w:id="1403" w:author="Pranav Mehndiratta" w:date="2014-03-09T18:38:00Z">
                    <w:rPr>
                      <w:rFonts w:ascii="Courier New" w:hAnsi="Courier New" w:cs="Courier New"/>
                      <w:lang w:val="en-IN"/>
                    </w:rPr>
                  </w:rPrChange>
                </w:rPr>
                <w:t xml:space="preserve">[30], </w:t>
              </w:r>
              <w:proofErr w:type="spellStart"/>
              <w:r w:rsidRPr="00817AD0">
                <w:rPr>
                  <w:rFonts w:ascii="Courier New" w:hAnsi="Courier New" w:cs="Courier New"/>
                  <w:sz w:val="20"/>
                  <w:lang w:val="en-IN"/>
                  <w:rPrChange w:id="1404" w:author="Pranav Mehndiratta" w:date="2014-03-09T18:38:00Z">
                    <w:rPr>
                      <w:rFonts w:ascii="Courier New" w:hAnsi="Courier New" w:cs="Courier New"/>
                      <w:lang w:val="en-IN"/>
                    </w:rPr>
                  </w:rPrChange>
                </w:rPr>
                <w:t>stops:int</w:t>
              </w:r>
              <w:proofErr w:type="spellEnd"/>
              <w:r w:rsidRPr="00817AD0">
                <w:rPr>
                  <w:rFonts w:ascii="Courier New" w:hAnsi="Courier New" w:cs="Courier New"/>
                  <w:sz w:val="20"/>
                  <w:lang w:val="en-IN"/>
                  <w:rPrChange w:id="1405" w:author="Pranav Mehndiratta" w:date="2014-03-09T18:38:00Z">
                    <w:rPr>
                      <w:rFonts w:ascii="Courier New" w:hAnsi="Courier New" w:cs="Courier New"/>
                      <w:lang w:val="en-IN"/>
                    </w:rPr>
                  </w:rPrChange>
                </w:rPr>
                <w:t xml:space="preserve">, </w:t>
              </w:r>
              <w:proofErr w:type="spellStart"/>
              <w:r w:rsidRPr="00817AD0">
                <w:rPr>
                  <w:rFonts w:ascii="Courier New" w:hAnsi="Courier New" w:cs="Courier New"/>
                  <w:sz w:val="20"/>
                  <w:lang w:val="en-IN"/>
                  <w:rPrChange w:id="1406" w:author="Pranav Mehndiratta" w:date="2014-03-09T18:38:00Z">
                    <w:rPr>
                      <w:rFonts w:ascii="Courier New" w:hAnsi="Courier New" w:cs="Courier New"/>
                      <w:lang w:val="en-IN"/>
                    </w:rPr>
                  </w:rPrChange>
                </w:rPr>
                <w:t>kilometres:int</w:t>
              </w:r>
              <w:proofErr w:type="spellEnd"/>
            </w:ins>
          </w:p>
          <w:p w:rsidR="00173D49" w:rsidRPr="00817AD0" w:rsidRDefault="00173D49">
            <w:pPr>
              <w:spacing w:before="0"/>
              <w:cnfStyle w:val="000000100000" w:firstRow="0" w:lastRow="0" w:firstColumn="0" w:lastColumn="0" w:oddVBand="0" w:evenVBand="0" w:oddHBand="1" w:evenHBand="0" w:firstRowFirstColumn="0" w:firstRowLastColumn="0" w:lastRowFirstColumn="0" w:lastRowLastColumn="0"/>
              <w:rPr>
                <w:ins w:id="1407" w:author="Pranav Mehndiratta" w:date="2014-03-09T18:33:00Z"/>
                <w:rFonts w:ascii="Courier New" w:hAnsi="Courier New" w:cs="Courier New"/>
                <w:sz w:val="20"/>
                <w:lang w:val="en-IN"/>
                <w:rPrChange w:id="1408" w:author="Pranav Mehndiratta" w:date="2014-03-09T18:38:00Z">
                  <w:rPr>
                    <w:ins w:id="1409" w:author="Pranav Mehndiratta" w:date="2014-03-09T18:33:00Z"/>
                    <w:rFonts w:ascii="Courier New" w:hAnsi="Courier New" w:cs="Courier New"/>
                    <w:lang w:val="en-IN"/>
                  </w:rPr>
                </w:rPrChange>
              </w:rPr>
            </w:pPr>
            <w:ins w:id="1410" w:author="Pranav Mehndiratta" w:date="2014-03-09T18:35:00Z">
              <w:r w:rsidRPr="00817AD0">
                <w:rPr>
                  <w:rFonts w:ascii="Courier New" w:hAnsi="Courier New" w:cs="Courier New"/>
                  <w:sz w:val="20"/>
                  <w:lang w:val="en-IN"/>
                  <w:rPrChange w:id="1411" w:author="Pranav Mehndiratta" w:date="2014-03-09T18:38:00Z">
                    <w:rPr>
                      <w:rFonts w:ascii="Courier New" w:hAnsi="Courier New" w:cs="Courier New"/>
                      <w:lang w:val="en-IN"/>
                    </w:rPr>
                  </w:rPrChange>
                </w:rPr>
                <w:t xml:space="preserve">table </w:t>
              </w:r>
              <w:proofErr w:type="spellStart"/>
              <w:r w:rsidRPr="00817AD0">
                <w:rPr>
                  <w:rFonts w:ascii="Courier New" w:hAnsi="Courier New" w:cs="Courier New"/>
                  <w:sz w:val="20"/>
                  <w:lang w:val="en-IN"/>
                  <w:rPrChange w:id="1412" w:author="Pranav Mehndiratta" w:date="2014-03-09T18:38:00Z">
                    <w:rPr>
                      <w:rFonts w:ascii="Courier New" w:hAnsi="Courier New" w:cs="Courier New"/>
                      <w:lang w:val="en-IN"/>
                    </w:rPr>
                  </w:rPrChange>
                </w:rPr>
                <w:t>subwayLines</w:t>
              </w:r>
              <w:proofErr w:type="spellEnd"/>
              <w:r w:rsidRPr="00817AD0">
                <w:rPr>
                  <w:rFonts w:ascii="Courier New" w:hAnsi="Courier New" w:cs="Courier New"/>
                  <w:sz w:val="20"/>
                  <w:lang w:val="en-IN"/>
                  <w:rPrChange w:id="1413" w:author="Pranav Mehndiratta" w:date="2014-03-09T18:38:00Z">
                    <w:rPr>
                      <w:rFonts w:ascii="Courier New" w:hAnsi="Courier New" w:cs="Courier New"/>
                      <w:lang w:val="en-IN"/>
                    </w:rPr>
                  </w:rPrChange>
                </w:rPr>
                <w:t xml:space="preserve"> </w:t>
              </w:r>
              <w:proofErr w:type="spellStart"/>
              <w:r w:rsidRPr="00817AD0">
                <w:rPr>
                  <w:rFonts w:ascii="Courier New" w:hAnsi="Courier New" w:cs="Courier New"/>
                  <w:sz w:val="20"/>
                  <w:lang w:val="en-IN"/>
                  <w:rPrChange w:id="1414" w:author="Pranav Mehndiratta" w:date="2014-03-09T18:38:00Z">
                    <w:rPr>
                      <w:rFonts w:ascii="Courier New" w:hAnsi="Courier New" w:cs="Courier New"/>
                      <w:lang w:val="en-IN"/>
                    </w:rPr>
                  </w:rPrChange>
                </w:rPr>
                <w:t>stops:int</w:t>
              </w:r>
              <w:proofErr w:type="spellEnd"/>
              <w:r w:rsidRPr="00817AD0">
                <w:rPr>
                  <w:rFonts w:ascii="Courier New" w:hAnsi="Courier New" w:cs="Courier New"/>
                  <w:sz w:val="20"/>
                  <w:lang w:val="en-IN"/>
                  <w:rPrChange w:id="1415" w:author="Pranav Mehndiratta" w:date="2014-03-09T18:38:00Z">
                    <w:rPr>
                      <w:rFonts w:ascii="Courier New" w:hAnsi="Courier New" w:cs="Courier New"/>
                      <w:lang w:val="en-IN"/>
                    </w:rPr>
                  </w:rPrChange>
                </w:rPr>
                <w:t xml:space="preserve">, </w:t>
              </w:r>
              <w:proofErr w:type="spellStart"/>
              <w:r w:rsidRPr="00817AD0">
                <w:rPr>
                  <w:rFonts w:ascii="Courier New" w:hAnsi="Courier New" w:cs="Courier New"/>
                  <w:sz w:val="20"/>
                  <w:lang w:val="en-IN"/>
                  <w:rPrChange w:id="1416" w:author="Pranav Mehndiratta" w:date="2014-03-09T18:38:00Z">
                    <w:rPr>
                      <w:rFonts w:ascii="Courier New" w:hAnsi="Courier New" w:cs="Courier New"/>
                      <w:lang w:val="en-IN"/>
                    </w:rPr>
                  </w:rPrChange>
                </w:rPr>
                <w:t>kilometres:int</w:t>
              </w:r>
            </w:ins>
            <w:proofErr w:type="spellEnd"/>
          </w:p>
        </w:tc>
      </w:tr>
    </w:tbl>
    <w:p w:rsidR="00853CEF" w:rsidRDefault="00AE0B24">
      <w:pPr>
        <w:pStyle w:val="Caption"/>
        <w:jc w:val="center"/>
        <w:rPr>
          <w:ins w:id="1417" w:author="Pranav Mehndiratta" w:date="2014-03-09T18:39:00Z"/>
        </w:rPr>
        <w:pPrChange w:id="1418" w:author="Pranav Mehndiratta" w:date="2014-03-09T19:56:00Z">
          <w:pPr/>
        </w:pPrChange>
      </w:pPr>
      <w:ins w:id="1419" w:author="Pranav Mehndiratta" w:date="2014-03-09T01:07:00Z">
        <w:r>
          <w:t xml:space="preserve">Table </w:t>
        </w:r>
      </w:ins>
      <w:ins w:id="1420" w:author="Pranav Mehndiratta" w:date="2014-03-09T18:31:00Z">
        <w:r w:rsidR="00B94CCB">
          <w:t>6</w:t>
        </w:r>
      </w:ins>
      <w:ins w:id="1421" w:author="Pranav Mehndiratta" w:date="2014-03-09T01:07:00Z">
        <w:r w:rsidR="00D85418">
          <w:t>: Sample Configuration Files</w:t>
        </w:r>
      </w:ins>
      <w:customXmlInsRangeStart w:id="1422" w:author="Pranav Mehndiratta" w:date="2014-03-09T01:20:00Z"/>
      <w:sdt>
        <w:sdtPr>
          <w:id w:val="1122122184"/>
          <w:citation/>
        </w:sdtPr>
        <w:sdtContent>
          <w:customXmlInsRangeEnd w:id="1422"/>
          <w:ins w:id="1423" w:author="Pranav Mehndiratta" w:date="2014-03-09T01:20:00Z">
            <w:r w:rsidR="00D85418">
              <w:fldChar w:fldCharType="begin"/>
            </w:r>
            <w:r w:rsidR="00D85418">
              <w:instrText xml:space="preserve"> CITATION ECE14 \l 1033 </w:instrText>
            </w:r>
          </w:ins>
          <w:r w:rsidR="00D85418">
            <w:fldChar w:fldCharType="separate"/>
          </w:r>
          <w:r w:rsidR="008C3D92">
            <w:rPr>
              <w:noProof/>
            </w:rPr>
            <w:t xml:space="preserve"> </w:t>
          </w:r>
          <w:r w:rsidR="008C3D92" w:rsidRPr="008C3D92">
            <w:rPr>
              <w:noProof/>
            </w:rPr>
            <w:t>[5]</w:t>
          </w:r>
          <w:ins w:id="1424" w:author="Pranav Mehndiratta" w:date="2014-03-09T01:20:00Z">
            <w:r w:rsidR="00D85418">
              <w:fldChar w:fldCharType="end"/>
            </w:r>
          </w:ins>
          <w:customXmlInsRangeStart w:id="1425" w:author="Pranav Mehndiratta" w:date="2014-03-09T01:20:00Z"/>
        </w:sdtContent>
      </w:sdt>
      <w:customXmlInsRangeEnd w:id="1425"/>
    </w:p>
    <w:p w:rsidR="00817AD0" w:rsidRDefault="00817AD0">
      <w:pPr>
        <w:spacing w:line="240" w:lineRule="auto"/>
        <w:rPr>
          <w:ins w:id="1426" w:author="Pranav Mehndiratta" w:date="2014-03-09T18:39:00Z"/>
        </w:rPr>
        <w:pPrChange w:id="1427" w:author="Pranav Mehndiratta" w:date="2014-03-09T19:56:00Z">
          <w:pPr/>
        </w:pPrChange>
      </w:pPr>
    </w:p>
    <w:p w:rsidR="00817AD0" w:rsidRDefault="00817AD0">
      <w:pPr>
        <w:spacing w:line="240" w:lineRule="auto"/>
        <w:rPr>
          <w:ins w:id="1428" w:author="Pranav Mehndiratta" w:date="2014-03-09T18:39:00Z"/>
        </w:rPr>
        <w:pPrChange w:id="1429" w:author="Pranav Mehndiratta" w:date="2014-03-09T19:56:00Z">
          <w:pPr/>
        </w:pPrChange>
      </w:pPr>
    </w:p>
    <w:p w:rsidR="00817AD0" w:rsidRDefault="00817AD0">
      <w:pPr>
        <w:spacing w:line="240" w:lineRule="auto"/>
        <w:rPr>
          <w:ins w:id="1430" w:author="Pranav Mehndiratta" w:date="2014-03-09T18:39:00Z"/>
        </w:rPr>
        <w:pPrChange w:id="1431" w:author="Pranav Mehndiratta" w:date="2014-03-09T19:56:00Z">
          <w:pPr/>
        </w:pPrChange>
      </w:pPr>
    </w:p>
    <w:p w:rsidR="00817AD0" w:rsidRDefault="00817AD0">
      <w:pPr>
        <w:spacing w:line="240" w:lineRule="auto"/>
        <w:rPr>
          <w:ins w:id="1432" w:author="Pranav Mehndiratta" w:date="2014-03-09T18:39:00Z"/>
        </w:rPr>
        <w:pPrChange w:id="1433" w:author="Pranav Mehndiratta" w:date="2014-03-09T19:56:00Z">
          <w:pPr/>
        </w:pPrChange>
      </w:pPr>
    </w:p>
    <w:p w:rsidR="00817AD0" w:rsidRPr="00C811FE" w:rsidRDefault="00817AD0">
      <w:pPr>
        <w:spacing w:line="240" w:lineRule="auto"/>
        <w:rPr>
          <w:ins w:id="1434" w:author="Pranav Mehndiratta" w:date="2014-03-09T01:08:00Z"/>
        </w:rPr>
        <w:pPrChange w:id="1435" w:author="Pranav Mehndiratta" w:date="2014-03-09T19:56:00Z">
          <w:pPr/>
        </w:pPrChange>
      </w:pPr>
    </w:p>
    <w:tbl>
      <w:tblPr>
        <w:tblStyle w:val="PlainTable11"/>
        <w:tblW w:w="0" w:type="auto"/>
        <w:tblLook w:val="04A0" w:firstRow="1" w:lastRow="0" w:firstColumn="1" w:lastColumn="0" w:noHBand="0" w:noVBand="1"/>
        <w:tblPrChange w:id="1436" w:author="Pranav Mehndiratta" w:date="2014-03-09T01:17:00Z">
          <w:tblPr>
            <w:tblStyle w:val="TableGrid"/>
            <w:tblW w:w="0" w:type="auto"/>
            <w:tblLook w:val="04A0" w:firstRow="1" w:lastRow="0" w:firstColumn="1" w:lastColumn="0" w:noHBand="0" w:noVBand="1"/>
          </w:tblPr>
        </w:tblPrChange>
      </w:tblPr>
      <w:tblGrid>
        <w:gridCol w:w="3045"/>
        <w:gridCol w:w="6161"/>
        <w:tblGridChange w:id="1437">
          <w:tblGrid>
            <w:gridCol w:w="4603"/>
            <w:gridCol w:w="4603"/>
          </w:tblGrid>
        </w:tblGridChange>
      </w:tblGrid>
      <w:tr w:rsidR="00AE0B24" w:rsidTr="00822928">
        <w:trPr>
          <w:cnfStyle w:val="100000000000" w:firstRow="1" w:lastRow="0" w:firstColumn="0" w:lastColumn="0" w:oddVBand="0" w:evenVBand="0" w:oddHBand="0" w:evenHBand="0" w:firstRowFirstColumn="0" w:firstRowLastColumn="0" w:lastRowFirstColumn="0" w:lastRowLastColumn="0"/>
          <w:ins w:id="1438" w:author="Pranav Mehndiratta" w:date="2014-03-09T01:09:00Z"/>
        </w:trPr>
        <w:tc>
          <w:tcPr>
            <w:cnfStyle w:val="001000000000" w:firstRow="0" w:lastRow="0" w:firstColumn="1" w:lastColumn="0" w:oddVBand="0" w:evenVBand="0" w:oddHBand="0" w:evenHBand="0" w:firstRowFirstColumn="0" w:firstRowLastColumn="0" w:lastRowFirstColumn="0" w:lastRowLastColumn="0"/>
            <w:tcW w:w="3045" w:type="dxa"/>
            <w:tcPrChange w:id="1439" w:author="Pranav Mehndiratta" w:date="2014-03-09T01:17:00Z">
              <w:tcPr>
                <w:tcW w:w="4603" w:type="dxa"/>
              </w:tcPr>
            </w:tcPrChange>
          </w:tcPr>
          <w:p w:rsidR="00AE0B24" w:rsidRPr="00D85418" w:rsidRDefault="00AE0B24">
            <w:pPr>
              <w:jc w:val="center"/>
              <w:cnfStyle w:val="101000000000" w:firstRow="1" w:lastRow="0" w:firstColumn="1" w:lastColumn="0" w:oddVBand="0" w:evenVBand="0" w:oddHBand="0" w:evenHBand="0" w:firstRowFirstColumn="0" w:firstRowLastColumn="0" w:lastRowFirstColumn="0" w:lastRowLastColumn="0"/>
              <w:rPr>
                <w:ins w:id="1440" w:author="Pranav Mehndiratta" w:date="2014-03-09T01:09:00Z"/>
              </w:rPr>
              <w:pPrChange w:id="1441" w:author="Pranav Mehndiratta" w:date="2014-03-09T19:56:00Z">
                <w:pPr>
                  <w:cnfStyle w:val="101000000000" w:firstRow="1" w:lastRow="0" w:firstColumn="1" w:lastColumn="0" w:oddVBand="0" w:evenVBand="0" w:oddHBand="0" w:evenHBand="0" w:firstRowFirstColumn="0" w:firstRowLastColumn="0" w:lastRowFirstColumn="0" w:lastRowLastColumn="0"/>
                </w:pPr>
              </w:pPrChange>
            </w:pPr>
            <w:ins w:id="1442" w:author="Pranav Mehndiratta" w:date="2014-03-09T01:10:00Z">
              <w:r w:rsidRPr="00D85418">
                <w:t>Error Code</w:t>
              </w:r>
            </w:ins>
          </w:p>
        </w:tc>
        <w:tc>
          <w:tcPr>
            <w:tcW w:w="6161" w:type="dxa"/>
            <w:tcPrChange w:id="1443" w:author="Pranav Mehndiratta" w:date="2014-03-09T01:17:00Z">
              <w:tcPr>
                <w:tcW w:w="4603" w:type="dxa"/>
              </w:tcPr>
            </w:tcPrChange>
          </w:tcPr>
          <w:p w:rsidR="00AE0B24" w:rsidRPr="00D85418" w:rsidRDefault="00AE0B24">
            <w:pPr>
              <w:jc w:val="center"/>
              <w:cnfStyle w:val="100000000000" w:firstRow="1" w:lastRow="0" w:firstColumn="0" w:lastColumn="0" w:oddVBand="0" w:evenVBand="0" w:oddHBand="0" w:evenHBand="0" w:firstRowFirstColumn="0" w:firstRowLastColumn="0" w:lastRowFirstColumn="0" w:lastRowLastColumn="0"/>
              <w:rPr>
                <w:ins w:id="1444" w:author="Pranav Mehndiratta" w:date="2014-03-09T01:09:00Z"/>
              </w:rPr>
              <w:pPrChange w:id="1445" w:author="Pranav Mehndiratta" w:date="2014-03-09T19:56:00Z">
                <w:pPr>
                  <w:cnfStyle w:val="100000000000" w:firstRow="1" w:lastRow="0" w:firstColumn="0" w:lastColumn="0" w:oddVBand="0" w:evenVBand="0" w:oddHBand="0" w:evenHBand="0" w:firstRowFirstColumn="0" w:firstRowLastColumn="0" w:lastRowFirstColumn="0" w:lastRowLastColumn="0"/>
                </w:pPr>
              </w:pPrChange>
            </w:pPr>
            <w:ins w:id="1446" w:author="Pranav Mehndiratta" w:date="2014-03-09T01:10:00Z">
              <w:r w:rsidRPr="00D85418">
                <w:t>Meaning</w:t>
              </w:r>
            </w:ins>
          </w:p>
        </w:tc>
      </w:tr>
      <w:tr w:rsidR="00AE0B24" w:rsidTr="00822928">
        <w:trPr>
          <w:cnfStyle w:val="000000100000" w:firstRow="0" w:lastRow="0" w:firstColumn="0" w:lastColumn="0" w:oddVBand="0" w:evenVBand="0" w:oddHBand="1" w:evenHBand="0" w:firstRowFirstColumn="0" w:firstRowLastColumn="0" w:lastRowFirstColumn="0" w:lastRowLastColumn="0"/>
          <w:ins w:id="1447" w:author="Pranav Mehndiratta" w:date="2014-03-09T01:09:00Z"/>
        </w:trPr>
        <w:tc>
          <w:tcPr>
            <w:cnfStyle w:val="001000000000" w:firstRow="0" w:lastRow="0" w:firstColumn="1" w:lastColumn="0" w:oddVBand="0" w:evenVBand="0" w:oddHBand="0" w:evenHBand="0" w:firstRowFirstColumn="0" w:firstRowLastColumn="0" w:lastRowFirstColumn="0" w:lastRowLastColumn="0"/>
            <w:tcW w:w="3045" w:type="dxa"/>
            <w:vAlign w:val="center"/>
            <w:tcPrChange w:id="1448" w:author="Pranav Mehndiratta" w:date="2014-03-09T10:57:00Z">
              <w:tcPr>
                <w:tcW w:w="4603" w:type="dxa"/>
              </w:tcPr>
            </w:tcPrChange>
          </w:tcPr>
          <w:p w:rsidR="00AE0B24" w:rsidRPr="00F121FD" w:rsidRDefault="00AE0B24">
            <w:pPr>
              <w:cnfStyle w:val="001000100000" w:firstRow="0" w:lastRow="0" w:firstColumn="1" w:lastColumn="0" w:oddVBand="0" w:evenVBand="0" w:oddHBand="1" w:evenHBand="0" w:firstRowFirstColumn="0" w:firstRowLastColumn="0" w:lastRowFirstColumn="0" w:lastRowLastColumn="0"/>
              <w:rPr>
                <w:ins w:id="1449" w:author="Pranav Mehndiratta" w:date="2014-03-09T01:09:00Z"/>
                <w:b w:val="0"/>
                <w:rPrChange w:id="1450" w:author="Pranav Mehndiratta" w:date="2014-03-09T23:05:00Z">
                  <w:rPr>
                    <w:ins w:id="1451" w:author="Pranav Mehndiratta" w:date="2014-03-09T01:09:00Z"/>
                  </w:rPr>
                </w:rPrChange>
              </w:rPr>
            </w:pPr>
            <w:ins w:id="1452" w:author="Pranav Mehndiratta" w:date="2014-03-09T01:10:00Z">
              <w:r w:rsidRPr="00F121FD">
                <w:rPr>
                  <w:b w:val="0"/>
                  <w:rPrChange w:id="1453" w:author="Pranav Mehndiratta" w:date="2014-03-09T23:05:00Z">
                    <w:rPr/>
                  </w:rPrChange>
                </w:rPr>
                <w:t>ERR_INVALID_PARAM</w:t>
              </w:r>
            </w:ins>
          </w:p>
        </w:tc>
        <w:tc>
          <w:tcPr>
            <w:tcW w:w="6161" w:type="dxa"/>
            <w:tcPrChange w:id="1454" w:author="Pranav Mehndiratta" w:date="2014-03-09T10:57:00Z">
              <w:tcPr>
                <w:tcW w:w="4603" w:type="dxa"/>
              </w:tcPr>
            </w:tcPrChange>
          </w:tcPr>
          <w:p w:rsidR="00AE0B24" w:rsidRDefault="00AE0B24">
            <w:pPr>
              <w:cnfStyle w:val="000000100000" w:firstRow="0" w:lastRow="0" w:firstColumn="0" w:lastColumn="0" w:oddVBand="0" w:evenVBand="0" w:oddHBand="1" w:evenHBand="0" w:firstRowFirstColumn="0" w:firstRowLastColumn="0" w:lastRowFirstColumn="0" w:lastRowLastColumn="0"/>
              <w:rPr>
                <w:ins w:id="1455" w:author="Pranav Mehndiratta" w:date="2014-03-09T01:09:00Z"/>
              </w:rPr>
            </w:pPr>
            <w:ins w:id="1456" w:author="Pranav Mehndiratta" w:date="2014-03-09T01:10:00Z">
              <w:r w:rsidRPr="00AE0B24">
                <w:t>This error may occur in any of the five functions if one or more parameters to the function does not conform to the specification.</w:t>
              </w:r>
            </w:ins>
          </w:p>
        </w:tc>
      </w:tr>
      <w:tr w:rsidR="00AE0B24" w:rsidTr="00822928">
        <w:trPr>
          <w:ins w:id="1457" w:author="Pranav Mehndiratta" w:date="2014-03-09T01:09:00Z"/>
        </w:trPr>
        <w:tc>
          <w:tcPr>
            <w:cnfStyle w:val="001000000000" w:firstRow="0" w:lastRow="0" w:firstColumn="1" w:lastColumn="0" w:oddVBand="0" w:evenVBand="0" w:oddHBand="0" w:evenHBand="0" w:firstRowFirstColumn="0" w:firstRowLastColumn="0" w:lastRowFirstColumn="0" w:lastRowLastColumn="0"/>
            <w:tcW w:w="3045" w:type="dxa"/>
            <w:vAlign w:val="center"/>
            <w:tcPrChange w:id="1458" w:author="Pranav Mehndiratta" w:date="2014-03-09T10:57:00Z">
              <w:tcPr>
                <w:tcW w:w="4603" w:type="dxa"/>
              </w:tcPr>
            </w:tcPrChange>
          </w:tcPr>
          <w:p w:rsidR="00AE0B24" w:rsidRPr="00F121FD" w:rsidRDefault="00AE0B24">
            <w:pPr>
              <w:rPr>
                <w:ins w:id="1459" w:author="Pranav Mehndiratta" w:date="2014-03-09T01:09:00Z"/>
                <w:b w:val="0"/>
                <w:rPrChange w:id="1460" w:author="Pranav Mehndiratta" w:date="2014-03-09T23:05:00Z">
                  <w:rPr>
                    <w:ins w:id="1461" w:author="Pranav Mehndiratta" w:date="2014-03-09T01:09:00Z"/>
                  </w:rPr>
                </w:rPrChange>
              </w:rPr>
            </w:pPr>
            <w:ins w:id="1462" w:author="Pranav Mehndiratta" w:date="2014-03-09T01:11:00Z">
              <w:r w:rsidRPr="00F121FD">
                <w:rPr>
                  <w:b w:val="0"/>
                  <w:rPrChange w:id="1463" w:author="Pranav Mehndiratta" w:date="2014-03-09T23:05:00Z">
                    <w:rPr/>
                  </w:rPrChange>
                </w:rPr>
                <w:t>ERR_CONNECTION_FAIL</w:t>
              </w:r>
            </w:ins>
          </w:p>
        </w:tc>
        <w:tc>
          <w:tcPr>
            <w:tcW w:w="6161" w:type="dxa"/>
            <w:tcPrChange w:id="1464" w:author="Pranav Mehndiratta" w:date="2014-03-09T10:57:00Z">
              <w:tcPr>
                <w:tcW w:w="4603" w:type="dxa"/>
              </w:tcPr>
            </w:tcPrChange>
          </w:tcPr>
          <w:p w:rsidR="00AE0B24" w:rsidRDefault="00AE0B24">
            <w:pPr>
              <w:cnfStyle w:val="000000000000" w:firstRow="0" w:lastRow="0" w:firstColumn="0" w:lastColumn="0" w:oddVBand="0" w:evenVBand="0" w:oddHBand="0" w:evenHBand="0" w:firstRowFirstColumn="0" w:firstRowLastColumn="0" w:lastRowFirstColumn="0" w:lastRowLastColumn="0"/>
              <w:rPr>
                <w:ins w:id="1465" w:author="Pranav Mehndiratta" w:date="2014-03-09T01:09:00Z"/>
              </w:rPr>
            </w:pPr>
            <w:ins w:id="1466" w:author="Pranav Mehndiratta" w:date="2014-03-09T01:11:00Z">
              <w:r w:rsidRPr="00AE0B24">
                <w:t>This error may occur in any of the five functions if they are not able to connect to the server.</w:t>
              </w:r>
            </w:ins>
          </w:p>
        </w:tc>
      </w:tr>
      <w:tr w:rsidR="00AE0B24" w:rsidTr="00822928">
        <w:trPr>
          <w:cnfStyle w:val="000000100000" w:firstRow="0" w:lastRow="0" w:firstColumn="0" w:lastColumn="0" w:oddVBand="0" w:evenVBand="0" w:oddHBand="1" w:evenHBand="0" w:firstRowFirstColumn="0" w:firstRowLastColumn="0" w:lastRowFirstColumn="0" w:lastRowLastColumn="0"/>
          <w:ins w:id="1467" w:author="Pranav Mehndiratta" w:date="2014-03-09T01:09:00Z"/>
        </w:trPr>
        <w:tc>
          <w:tcPr>
            <w:cnfStyle w:val="001000000000" w:firstRow="0" w:lastRow="0" w:firstColumn="1" w:lastColumn="0" w:oddVBand="0" w:evenVBand="0" w:oddHBand="0" w:evenHBand="0" w:firstRowFirstColumn="0" w:firstRowLastColumn="0" w:lastRowFirstColumn="0" w:lastRowLastColumn="0"/>
            <w:tcW w:w="3045" w:type="dxa"/>
            <w:vAlign w:val="center"/>
            <w:tcPrChange w:id="1468" w:author="Pranav Mehndiratta" w:date="2014-03-09T10:57:00Z">
              <w:tcPr>
                <w:tcW w:w="4603" w:type="dxa"/>
              </w:tcPr>
            </w:tcPrChange>
          </w:tcPr>
          <w:p w:rsidR="00AE0B24" w:rsidRPr="00F121FD" w:rsidRDefault="00AE0B24">
            <w:pPr>
              <w:cnfStyle w:val="001000100000" w:firstRow="0" w:lastRow="0" w:firstColumn="1" w:lastColumn="0" w:oddVBand="0" w:evenVBand="0" w:oddHBand="1" w:evenHBand="0" w:firstRowFirstColumn="0" w:firstRowLastColumn="0" w:lastRowFirstColumn="0" w:lastRowLastColumn="0"/>
              <w:rPr>
                <w:ins w:id="1469" w:author="Pranav Mehndiratta" w:date="2014-03-09T01:09:00Z"/>
                <w:b w:val="0"/>
                <w:rPrChange w:id="1470" w:author="Pranav Mehndiratta" w:date="2014-03-09T23:05:00Z">
                  <w:rPr>
                    <w:ins w:id="1471" w:author="Pranav Mehndiratta" w:date="2014-03-09T01:09:00Z"/>
                  </w:rPr>
                </w:rPrChange>
              </w:rPr>
            </w:pPr>
            <w:ins w:id="1472" w:author="Pranav Mehndiratta" w:date="2014-03-09T01:11:00Z">
              <w:r w:rsidRPr="00F121FD">
                <w:rPr>
                  <w:b w:val="0"/>
                  <w:rPrChange w:id="1473" w:author="Pranav Mehndiratta" w:date="2014-03-09T23:05:00Z">
                    <w:rPr/>
                  </w:rPrChange>
                </w:rPr>
                <w:t>ERR_AUTHENTICATION_FAILED</w:t>
              </w:r>
            </w:ins>
          </w:p>
        </w:tc>
        <w:tc>
          <w:tcPr>
            <w:tcW w:w="6161" w:type="dxa"/>
            <w:tcPrChange w:id="1474" w:author="Pranav Mehndiratta" w:date="2014-03-09T10:57:00Z">
              <w:tcPr>
                <w:tcW w:w="4603" w:type="dxa"/>
              </w:tcPr>
            </w:tcPrChange>
          </w:tcPr>
          <w:p w:rsidR="00AE0B24" w:rsidRDefault="00AE0B24">
            <w:pPr>
              <w:cnfStyle w:val="000000100000" w:firstRow="0" w:lastRow="0" w:firstColumn="0" w:lastColumn="0" w:oddVBand="0" w:evenVBand="0" w:oddHBand="1" w:evenHBand="0" w:firstRowFirstColumn="0" w:firstRowLastColumn="0" w:lastRowFirstColumn="0" w:lastRowLastColumn="0"/>
              <w:rPr>
                <w:ins w:id="1475" w:author="Pranav Mehndiratta" w:date="2014-03-09T01:09:00Z"/>
              </w:rPr>
            </w:pPr>
            <w:ins w:id="1476" w:author="Pranav Mehndiratta" w:date="2014-03-09T01:12:00Z">
              <w:r w:rsidRPr="00AE0B24">
                <w:t>This error may occur if the client provides wrong usernam</w:t>
              </w:r>
              <w:r>
                <w:t xml:space="preserve">e and password to </w:t>
              </w:r>
              <w:proofErr w:type="spellStart"/>
              <w:r w:rsidRPr="00AE0B24">
                <w:rPr>
                  <w:rFonts w:ascii="Courier New" w:hAnsi="Courier New" w:cs="Courier New"/>
                  <w:rPrChange w:id="1477" w:author="Pranav Mehndiratta" w:date="2014-03-09T01:12:00Z">
                    <w:rPr/>
                  </w:rPrChange>
                </w:rPr>
                <w:t>storage_auth</w:t>
              </w:r>
              <w:proofErr w:type="spellEnd"/>
              <w:r w:rsidRPr="00AE0B24">
                <w:t xml:space="preserve">. </w:t>
              </w:r>
            </w:ins>
          </w:p>
        </w:tc>
      </w:tr>
      <w:tr w:rsidR="00AE0B24" w:rsidTr="00822928">
        <w:trPr>
          <w:ins w:id="1478" w:author="Pranav Mehndiratta" w:date="2014-03-09T01:09:00Z"/>
        </w:trPr>
        <w:tc>
          <w:tcPr>
            <w:cnfStyle w:val="001000000000" w:firstRow="0" w:lastRow="0" w:firstColumn="1" w:lastColumn="0" w:oddVBand="0" w:evenVBand="0" w:oddHBand="0" w:evenHBand="0" w:firstRowFirstColumn="0" w:firstRowLastColumn="0" w:lastRowFirstColumn="0" w:lastRowLastColumn="0"/>
            <w:tcW w:w="3045" w:type="dxa"/>
            <w:vAlign w:val="center"/>
            <w:tcPrChange w:id="1479" w:author="Pranav Mehndiratta" w:date="2014-03-09T10:57:00Z">
              <w:tcPr>
                <w:tcW w:w="4603" w:type="dxa"/>
              </w:tcPr>
            </w:tcPrChange>
          </w:tcPr>
          <w:p w:rsidR="00AE0B24" w:rsidRPr="00F121FD" w:rsidRDefault="00AE0B24">
            <w:pPr>
              <w:rPr>
                <w:ins w:id="1480" w:author="Pranav Mehndiratta" w:date="2014-03-09T01:09:00Z"/>
                <w:b w:val="0"/>
                <w:rPrChange w:id="1481" w:author="Pranav Mehndiratta" w:date="2014-03-09T23:05:00Z">
                  <w:rPr>
                    <w:ins w:id="1482" w:author="Pranav Mehndiratta" w:date="2014-03-09T01:09:00Z"/>
                  </w:rPr>
                </w:rPrChange>
              </w:rPr>
            </w:pPr>
            <w:ins w:id="1483" w:author="Pranav Mehndiratta" w:date="2014-03-09T01:13:00Z">
              <w:r w:rsidRPr="00F121FD">
                <w:rPr>
                  <w:b w:val="0"/>
                  <w:rPrChange w:id="1484" w:author="Pranav Mehndiratta" w:date="2014-03-09T23:05:00Z">
                    <w:rPr/>
                  </w:rPrChange>
                </w:rPr>
                <w:t>ERR_NOT_AUTHENTICATED</w:t>
              </w:r>
            </w:ins>
          </w:p>
        </w:tc>
        <w:tc>
          <w:tcPr>
            <w:tcW w:w="6161" w:type="dxa"/>
            <w:tcPrChange w:id="1485" w:author="Pranav Mehndiratta" w:date="2014-03-09T10:57:00Z">
              <w:tcPr>
                <w:tcW w:w="4603" w:type="dxa"/>
              </w:tcPr>
            </w:tcPrChange>
          </w:tcPr>
          <w:p w:rsidR="00AE0B24" w:rsidRDefault="00AE0B24">
            <w:pPr>
              <w:cnfStyle w:val="000000000000" w:firstRow="0" w:lastRow="0" w:firstColumn="0" w:lastColumn="0" w:oddVBand="0" w:evenVBand="0" w:oddHBand="0" w:evenHBand="0" w:firstRowFirstColumn="0" w:firstRowLastColumn="0" w:lastRowFirstColumn="0" w:lastRowLastColumn="0"/>
              <w:rPr>
                <w:ins w:id="1486" w:author="Pranav Mehndiratta" w:date="2014-03-09T01:09:00Z"/>
              </w:rPr>
            </w:pPr>
            <w:ins w:id="1487" w:author="Pranav Mehndiratta" w:date="2014-03-09T01:13:00Z">
              <w:r w:rsidRPr="00AE0B24">
                <w:t xml:space="preserve">This error occurs if </w:t>
              </w:r>
              <w:r>
                <w:t xml:space="preserve">the client invokes </w:t>
              </w:r>
              <w:proofErr w:type="spellStart"/>
              <w:r w:rsidRPr="00AE0B24">
                <w:rPr>
                  <w:rFonts w:ascii="Courier New" w:hAnsi="Courier New" w:cs="Courier New"/>
                  <w:rPrChange w:id="1488" w:author="Pranav Mehndiratta" w:date="2014-03-09T01:13:00Z">
                    <w:rPr/>
                  </w:rPrChange>
                </w:rPr>
                <w:t>storage_get</w:t>
              </w:r>
              <w:proofErr w:type="spellEnd"/>
              <w:r>
                <w:t xml:space="preserve"> or </w:t>
              </w:r>
              <w:proofErr w:type="spellStart"/>
              <w:r w:rsidRPr="00AE0B24">
                <w:rPr>
                  <w:rFonts w:ascii="Courier New" w:hAnsi="Courier New" w:cs="Courier New"/>
                  <w:rPrChange w:id="1489" w:author="Pranav Mehndiratta" w:date="2014-03-09T01:13:00Z">
                    <w:rPr/>
                  </w:rPrChange>
                </w:rPr>
                <w:t>storage_set</w:t>
              </w:r>
              <w:proofErr w:type="spellEnd"/>
              <w:r w:rsidRPr="00AE0B24">
                <w:t xml:space="preserve"> without having successfully authenticated its connection to the server.</w:t>
              </w:r>
            </w:ins>
          </w:p>
        </w:tc>
      </w:tr>
      <w:tr w:rsidR="00AE0B24" w:rsidTr="00822928">
        <w:trPr>
          <w:cnfStyle w:val="000000100000" w:firstRow="0" w:lastRow="0" w:firstColumn="0" w:lastColumn="0" w:oddVBand="0" w:evenVBand="0" w:oddHBand="1" w:evenHBand="0" w:firstRowFirstColumn="0" w:firstRowLastColumn="0" w:lastRowFirstColumn="0" w:lastRowLastColumn="0"/>
          <w:ins w:id="1490" w:author="Pranav Mehndiratta" w:date="2014-03-09T01:09:00Z"/>
        </w:trPr>
        <w:tc>
          <w:tcPr>
            <w:cnfStyle w:val="001000000000" w:firstRow="0" w:lastRow="0" w:firstColumn="1" w:lastColumn="0" w:oddVBand="0" w:evenVBand="0" w:oddHBand="0" w:evenHBand="0" w:firstRowFirstColumn="0" w:firstRowLastColumn="0" w:lastRowFirstColumn="0" w:lastRowLastColumn="0"/>
            <w:tcW w:w="3045" w:type="dxa"/>
            <w:vAlign w:val="center"/>
            <w:tcPrChange w:id="1491" w:author="Pranav Mehndiratta" w:date="2014-03-09T10:57:00Z">
              <w:tcPr>
                <w:tcW w:w="4603" w:type="dxa"/>
              </w:tcPr>
            </w:tcPrChange>
          </w:tcPr>
          <w:p w:rsidR="00AE0B24" w:rsidRPr="00F121FD" w:rsidRDefault="00AE0B24">
            <w:pPr>
              <w:cnfStyle w:val="001000100000" w:firstRow="0" w:lastRow="0" w:firstColumn="1" w:lastColumn="0" w:oddVBand="0" w:evenVBand="0" w:oddHBand="1" w:evenHBand="0" w:firstRowFirstColumn="0" w:firstRowLastColumn="0" w:lastRowFirstColumn="0" w:lastRowLastColumn="0"/>
              <w:rPr>
                <w:ins w:id="1492" w:author="Pranav Mehndiratta" w:date="2014-03-09T01:09:00Z"/>
                <w:b w:val="0"/>
                <w:rPrChange w:id="1493" w:author="Pranav Mehndiratta" w:date="2014-03-09T23:05:00Z">
                  <w:rPr>
                    <w:ins w:id="1494" w:author="Pranav Mehndiratta" w:date="2014-03-09T01:09:00Z"/>
                  </w:rPr>
                </w:rPrChange>
              </w:rPr>
            </w:pPr>
            <w:ins w:id="1495" w:author="Pranav Mehndiratta" w:date="2014-03-09T01:13:00Z">
              <w:r w:rsidRPr="00F121FD">
                <w:rPr>
                  <w:b w:val="0"/>
                  <w:rPrChange w:id="1496" w:author="Pranav Mehndiratta" w:date="2014-03-09T23:05:00Z">
                    <w:rPr/>
                  </w:rPrChange>
                </w:rPr>
                <w:t>ERR_TABLE_NOT_FOUND</w:t>
              </w:r>
            </w:ins>
          </w:p>
        </w:tc>
        <w:tc>
          <w:tcPr>
            <w:tcW w:w="6161" w:type="dxa"/>
            <w:tcPrChange w:id="1497" w:author="Pranav Mehndiratta" w:date="2014-03-09T10:57:00Z">
              <w:tcPr>
                <w:tcW w:w="4603" w:type="dxa"/>
              </w:tcPr>
            </w:tcPrChange>
          </w:tcPr>
          <w:p w:rsidR="00AE0B24" w:rsidRDefault="00AE0B24">
            <w:pPr>
              <w:cnfStyle w:val="000000100000" w:firstRow="0" w:lastRow="0" w:firstColumn="0" w:lastColumn="0" w:oddVBand="0" w:evenVBand="0" w:oddHBand="1" w:evenHBand="0" w:firstRowFirstColumn="0" w:firstRowLastColumn="0" w:lastRowFirstColumn="0" w:lastRowLastColumn="0"/>
              <w:rPr>
                <w:ins w:id="1498" w:author="Pranav Mehndiratta" w:date="2014-03-09T01:09:00Z"/>
              </w:rPr>
            </w:pPr>
            <w:ins w:id="1499" w:author="Pranav Mehndiratta" w:date="2014-03-09T01:14:00Z">
              <w:r w:rsidRPr="00AE0B24">
                <w:t>This erro</w:t>
              </w:r>
              <w:r>
                <w:t xml:space="preserve">r may occur in the </w:t>
              </w:r>
              <w:proofErr w:type="spellStart"/>
              <w:r w:rsidRPr="00AE0B24">
                <w:rPr>
                  <w:rFonts w:ascii="Courier New" w:hAnsi="Courier New" w:cs="Courier New"/>
                  <w:rPrChange w:id="1500" w:author="Pranav Mehndiratta" w:date="2014-03-09T01:14:00Z">
                    <w:rPr/>
                  </w:rPrChange>
                </w:rPr>
                <w:t>storage_get</w:t>
              </w:r>
              <w:proofErr w:type="spellEnd"/>
              <w:r>
                <w:t xml:space="preserve"> or </w:t>
              </w:r>
              <w:proofErr w:type="spellStart"/>
              <w:r w:rsidRPr="00AE0B24">
                <w:rPr>
                  <w:rFonts w:ascii="Courier New" w:hAnsi="Courier New" w:cs="Courier New"/>
                  <w:rPrChange w:id="1501" w:author="Pranav Mehndiratta" w:date="2014-03-09T01:14:00Z">
                    <w:rPr/>
                  </w:rPrChange>
                </w:rPr>
                <w:t>storage_set</w:t>
              </w:r>
              <w:proofErr w:type="spellEnd"/>
              <w:r w:rsidRPr="00AE0B24">
                <w:t xml:space="preserve"> functions if the server indicates that specified table does not exist.</w:t>
              </w:r>
            </w:ins>
          </w:p>
        </w:tc>
      </w:tr>
      <w:tr w:rsidR="00AE0B24" w:rsidTr="00822928">
        <w:trPr>
          <w:ins w:id="1502" w:author="Pranav Mehndiratta" w:date="2014-03-09T01:09:00Z"/>
        </w:trPr>
        <w:tc>
          <w:tcPr>
            <w:cnfStyle w:val="001000000000" w:firstRow="0" w:lastRow="0" w:firstColumn="1" w:lastColumn="0" w:oddVBand="0" w:evenVBand="0" w:oddHBand="0" w:evenHBand="0" w:firstRowFirstColumn="0" w:firstRowLastColumn="0" w:lastRowFirstColumn="0" w:lastRowLastColumn="0"/>
            <w:tcW w:w="3045" w:type="dxa"/>
            <w:vAlign w:val="center"/>
            <w:tcPrChange w:id="1503" w:author="Pranav Mehndiratta" w:date="2014-03-09T10:57:00Z">
              <w:tcPr>
                <w:tcW w:w="4603" w:type="dxa"/>
              </w:tcPr>
            </w:tcPrChange>
          </w:tcPr>
          <w:p w:rsidR="00AE0B24" w:rsidRPr="00F121FD" w:rsidRDefault="00AE0B24">
            <w:pPr>
              <w:rPr>
                <w:ins w:id="1504" w:author="Pranav Mehndiratta" w:date="2014-03-09T01:09:00Z"/>
                <w:b w:val="0"/>
                <w:rPrChange w:id="1505" w:author="Pranav Mehndiratta" w:date="2014-03-09T23:05:00Z">
                  <w:rPr>
                    <w:ins w:id="1506" w:author="Pranav Mehndiratta" w:date="2014-03-09T01:09:00Z"/>
                  </w:rPr>
                </w:rPrChange>
              </w:rPr>
            </w:pPr>
            <w:ins w:id="1507" w:author="Pranav Mehndiratta" w:date="2014-03-09T01:14:00Z">
              <w:r w:rsidRPr="00F121FD">
                <w:rPr>
                  <w:b w:val="0"/>
                  <w:rPrChange w:id="1508" w:author="Pranav Mehndiratta" w:date="2014-03-09T23:05:00Z">
                    <w:rPr/>
                  </w:rPrChange>
                </w:rPr>
                <w:t>ERR_KEY_NOT_FOUND</w:t>
              </w:r>
            </w:ins>
          </w:p>
        </w:tc>
        <w:tc>
          <w:tcPr>
            <w:tcW w:w="6161" w:type="dxa"/>
            <w:tcPrChange w:id="1509" w:author="Pranav Mehndiratta" w:date="2014-03-09T10:57:00Z">
              <w:tcPr>
                <w:tcW w:w="4603" w:type="dxa"/>
              </w:tcPr>
            </w:tcPrChange>
          </w:tcPr>
          <w:p w:rsidR="00AE0B24" w:rsidRDefault="00AE0B24">
            <w:pPr>
              <w:keepNext/>
              <w:cnfStyle w:val="000000000000" w:firstRow="0" w:lastRow="0" w:firstColumn="0" w:lastColumn="0" w:oddVBand="0" w:evenVBand="0" w:oddHBand="0" w:evenHBand="0" w:firstRowFirstColumn="0" w:firstRowLastColumn="0" w:lastRowFirstColumn="0" w:lastRowLastColumn="0"/>
              <w:rPr>
                <w:ins w:id="1510" w:author="Pranav Mehndiratta" w:date="2014-03-09T01:09:00Z"/>
              </w:rPr>
              <w:pPrChange w:id="1511" w:author="Pranav Mehndiratta" w:date="2014-03-09T19:56:00Z">
                <w:pPr>
                  <w:cnfStyle w:val="000000000000" w:firstRow="0" w:lastRow="0" w:firstColumn="0" w:lastColumn="0" w:oddVBand="0" w:evenVBand="0" w:oddHBand="0" w:evenHBand="0" w:firstRowFirstColumn="0" w:firstRowLastColumn="0" w:lastRowFirstColumn="0" w:lastRowLastColumn="0"/>
                </w:pPr>
              </w:pPrChange>
            </w:pPr>
            <w:ins w:id="1512" w:author="Pranav Mehndiratta" w:date="2014-03-09T01:14:00Z">
              <w:r w:rsidRPr="00AE0B24">
                <w:t>This erro</w:t>
              </w:r>
              <w:r>
                <w:t xml:space="preserve">r may occur in the </w:t>
              </w:r>
              <w:proofErr w:type="spellStart"/>
              <w:r w:rsidRPr="00AE0B24">
                <w:rPr>
                  <w:rFonts w:ascii="Courier New" w:hAnsi="Courier New" w:cs="Courier New"/>
                  <w:rPrChange w:id="1513" w:author="Pranav Mehndiratta" w:date="2014-03-09T01:14:00Z">
                    <w:rPr/>
                  </w:rPrChange>
                </w:rPr>
                <w:t>storage_get</w:t>
              </w:r>
              <w:proofErr w:type="spellEnd"/>
              <w:r w:rsidRPr="00AE0B24">
                <w:t xml:space="preserve"> function if the server indicates that the specified key does not exist in the specified table. It is also used when trying to delete a non-existing key.</w:t>
              </w:r>
            </w:ins>
          </w:p>
        </w:tc>
      </w:tr>
    </w:tbl>
    <w:p w:rsidR="00822928" w:rsidRDefault="00B94CCB">
      <w:pPr>
        <w:pStyle w:val="Caption"/>
        <w:jc w:val="center"/>
        <w:rPr>
          <w:ins w:id="1514" w:author="Pranav Mehndiratta" w:date="2014-03-09T10:57:00Z"/>
        </w:rPr>
      </w:pPr>
      <w:ins w:id="1515" w:author="Pranav Mehndiratta" w:date="2014-03-09T10:57:00Z">
        <w:r>
          <w:t>Table 7</w:t>
        </w:r>
        <w:r w:rsidR="00822928">
          <w:t>: Error Codes</w:t>
        </w:r>
      </w:ins>
      <w:customXmlInsRangeStart w:id="1516" w:author="Pranav Mehndiratta" w:date="2014-03-09T10:57:00Z"/>
      <w:sdt>
        <w:sdtPr>
          <w:id w:val="1446120935"/>
          <w:citation/>
        </w:sdtPr>
        <w:sdtContent>
          <w:customXmlInsRangeEnd w:id="1516"/>
          <w:ins w:id="1517" w:author="Pranav Mehndiratta" w:date="2014-03-09T10:57:00Z">
            <w:r w:rsidR="00822928">
              <w:fldChar w:fldCharType="begin"/>
            </w:r>
            <w:r w:rsidR="00822928">
              <w:instrText xml:space="preserve"> CITATION ECE14 \l 1033 </w:instrText>
            </w:r>
            <w:r w:rsidR="00822928">
              <w:fldChar w:fldCharType="separate"/>
            </w:r>
          </w:ins>
          <w:r w:rsidR="008C3D92">
            <w:rPr>
              <w:noProof/>
            </w:rPr>
            <w:t xml:space="preserve"> </w:t>
          </w:r>
          <w:r w:rsidR="008C3D92" w:rsidRPr="008C3D92">
            <w:rPr>
              <w:noProof/>
            </w:rPr>
            <w:t>[5]</w:t>
          </w:r>
          <w:ins w:id="1518" w:author="Pranav Mehndiratta" w:date="2014-03-09T10:57:00Z">
            <w:r w:rsidR="00822928">
              <w:fldChar w:fldCharType="end"/>
            </w:r>
          </w:ins>
          <w:customXmlInsRangeStart w:id="1519" w:author="Pranav Mehndiratta" w:date="2014-03-09T10:57:00Z"/>
        </w:sdtContent>
      </w:sdt>
      <w:customXmlInsRangeEnd w:id="1519"/>
    </w:p>
    <w:p w:rsidR="00817AD0" w:rsidRDefault="00817AD0">
      <w:pPr>
        <w:spacing w:line="240" w:lineRule="auto"/>
        <w:rPr>
          <w:ins w:id="1520" w:author="Pranav Mehndiratta" w:date="2014-03-09T18:39:00Z"/>
          <w:rFonts w:eastAsiaTheme="majorEastAsia" w:cstheme="majorBidi"/>
          <w:caps/>
          <w:color w:val="577188" w:themeColor="accent1" w:themeShade="BF"/>
          <w:sz w:val="24"/>
          <w14:ligatures w14:val="standardContextual"/>
        </w:rPr>
        <w:pPrChange w:id="1521" w:author="Pranav Mehndiratta" w:date="2014-03-09T19:56:00Z">
          <w:pPr/>
        </w:pPrChange>
      </w:pPr>
      <w:ins w:id="1522" w:author="Pranav Mehndiratta" w:date="2014-03-09T18:39:00Z">
        <w:r>
          <w:br w:type="page"/>
        </w:r>
      </w:ins>
    </w:p>
    <w:p w:rsidR="00AE0B24" w:rsidRPr="002A118D" w:rsidDel="00D85418" w:rsidRDefault="00AE0B24">
      <w:pPr>
        <w:pStyle w:val="Caption"/>
        <w:jc w:val="center"/>
        <w:rPr>
          <w:del w:id="1523" w:author="Pranav Mehndiratta" w:date="2014-03-09T01:15:00Z"/>
        </w:rPr>
        <w:pPrChange w:id="1524" w:author="Pranav Mehndiratta" w:date="2014-03-09T19:56:00Z">
          <w:pPr>
            <w:pStyle w:val="Heading2"/>
          </w:pPr>
        </w:pPrChange>
      </w:pPr>
    </w:p>
    <w:p w:rsidR="00853CEF" w:rsidDel="00AE0B24" w:rsidRDefault="00853CEF">
      <w:pPr>
        <w:spacing w:line="240" w:lineRule="auto"/>
        <w:rPr>
          <w:del w:id="1525" w:author="Pranav Mehndiratta" w:date="2014-03-09T01:16:00Z"/>
        </w:rPr>
        <w:pPrChange w:id="1526" w:author="Pranav Mehndiratta" w:date="2014-03-09T19:56:00Z">
          <w:pPr/>
        </w:pPrChange>
      </w:pPr>
      <w:del w:id="1527" w:author="Pranav Mehndiratta" w:date="2014-03-09T01:15:00Z">
        <w:r w:rsidDel="00AE0B24">
          <w:br w:type="page"/>
        </w:r>
      </w:del>
    </w:p>
    <w:p w:rsidR="000C297E" w:rsidRDefault="00853CEF">
      <w:pPr>
        <w:pStyle w:val="Heading2"/>
      </w:pPr>
      <w:bookmarkStart w:id="1528" w:name="_Toc382168613"/>
      <w:r>
        <w:t>Appendix B – Section Wise Author/Revision/Proofreading</w:t>
      </w:r>
      <w:bookmarkEnd w:id="1528"/>
    </w:p>
    <w:tbl>
      <w:tblPr>
        <w:tblStyle w:val="PlainTable11"/>
        <w:tblpPr w:leftFromText="180" w:rightFromText="180" w:vertAnchor="text" w:horzAnchor="margin" w:tblpY="559"/>
        <w:tblW w:w="0" w:type="auto"/>
        <w:tblLook w:val="04A0" w:firstRow="1" w:lastRow="0" w:firstColumn="1" w:lastColumn="0" w:noHBand="0" w:noVBand="1"/>
      </w:tblPr>
      <w:tblGrid>
        <w:gridCol w:w="1282"/>
        <w:gridCol w:w="1991"/>
        <w:gridCol w:w="1735"/>
      </w:tblGrid>
      <w:tr w:rsidR="000439A7" w:rsidTr="000439A7">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vAlign w:val="center"/>
          </w:tcPr>
          <w:p w:rsidR="000439A7" w:rsidRDefault="000439A7" w:rsidP="006868A3">
            <w:pPr>
              <w:jc w:val="center"/>
            </w:pPr>
            <w:r>
              <w:t>Contributor</w:t>
            </w:r>
          </w:p>
        </w:tc>
        <w:tc>
          <w:tcPr>
            <w:tcW w:w="0" w:type="auto"/>
            <w:vAlign w:val="center"/>
          </w:tcPr>
          <w:p w:rsidR="000439A7" w:rsidRDefault="000439A7" w:rsidP="00B80B61">
            <w:pPr>
              <w:jc w:val="center"/>
              <w:cnfStyle w:val="100000000000" w:firstRow="1" w:lastRow="0" w:firstColumn="0" w:lastColumn="0" w:oddVBand="0" w:evenVBand="0" w:oddHBand="0" w:evenHBand="0" w:firstRowFirstColumn="0" w:firstRowLastColumn="0" w:lastRowFirstColumn="0" w:lastRowLastColumn="0"/>
            </w:pPr>
            <w:r>
              <w:t>Name</w:t>
            </w:r>
          </w:p>
        </w:tc>
        <w:tc>
          <w:tcPr>
            <w:tcW w:w="0" w:type="auto"/>
            <w:vAlign w:val="center"/>
          </w:tcPr>
          <w:p w:rsidR="000439A7" w:rsidRDefault="000439A7" w:rsidP="00A40A9D">
            <w:pPr>
              <w:jc w:val="center"/>
              <w:cnfStyle w:val="100000000000" w:firstRow="1" w:lastRow="0" w:firstColumn="0" w:lastColumn="0" w:oddVBand="0" w:evenVBand="0" w:oddHBand="0" w:evenHBand="0" w:firstRowFirstColumn="0" w:firstRowLastColumn="0" w:lastRowFirstColumn="0" w:lastRowLastColumn="0"/>
            </w:pPr>
            <w:r>
              <w:t>Student Number</w:t>
            </w:r>
          </w:p>
        </w:tc>
      </w:tr>
      <w:tr w:rsidR="000439A7" w:rsidTr="000439A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vAlign w:val="center"/>
          </w:tcPr>
          <w:p w:rsidR="000439A7" w:rsidRDefault="000439A7" w:rsidP="006868A3">
            <w:pPr>
              <w:jc w:val="center"/>
            </w:pPr>
            <w:r>
              <w:t>AJ</w:t>
            </w:r>
          </w:p>
        </w:tc>
        <w:tc>
          <w:tcPr>
            <w:tcW w:w="0" w:type="auto"/>
            <w:vAlign w:val="center"/>
          </w:tcPr>
          <w:p w:rsidR="000439A7" w:rsidRDefault="000439A7" w:rsidP="00B80B61">
            <w:pPr>
              <w:jc w:val="center"/>
              <w:cnfStyle w:val="000000100000" w:firstRow="0" w:lastRow="0" w:firstColumn="0" w:lastColumn="0" w:oddVBand="0" w:evenVBand="0" w:oddHBand="1" w:evenHBand="0" w:firstRowFirstColumn="0" w:firstRowLastColumn="0" w:lastRowFirstColumn="0" w:lastRowLastColumn="0"/>
            </w:pPr>
            <w:r>
              <w:t>Aryamman Jain</w:t>
            </w:r>
          </w:p>
        </w:tc>
        <w:tc>
          <w:tcPr>
            <w:tcW w:w="0" w:type="auto"/>
            <w:vAlign w:val="center"/>
          </w:tcPr>
          <w:p w:rsidR="000439A7" w:rsidRDefault="000439A7" w:rsidP="00A40A9D">
            <w:pPr>
              <w:jc w:val="center"/>
              <w:cnfStyle w:val="000000100000" w:firstRow="0" w:lastRow="0" w:firstColumn="0" w:lastColumn="0" w:oddVBand="0" w:evenVBand="0" w:oddHBand="1" w:evenHBand="0" w:firstRowFirstColumn="0" w:firstRowLastColumn="0" w:lastRowFirstColumn="0" w:lastRowLastColumn="0"/>
            </w:pPr>
            <w:r>
              <w:t>999554076</w:t>
            </w:r>
          </w:p>
        </w:tc>
      </w:tr>
      <w:tr w:rsidR="000439A7" w:rsidTr="000439A7">
        <w:trPr>
          <w:trHeight w:val="309"/>
        </w:trPr>
        <w:tc>
          <w:tcPr>
            <w:cnfStyle w:val="001000000000" w:firstRow="0" w:lastRow="0" w:firstColumn="1" w:lastColumn="0" w:oddVBand="0" w:evenVBand="0" w:oddHBand="0" w:evenHBand="0" w:firstRowFirstColumn="0" w:firstRowLastColumn="0" w:lastRowFirstColumn="0" w:lastRowLastColumn="0"/>
            <w:tcW w:w="0" w:type="auto"/>
            <w:vAlign w:val="center"/>
          </w:tcPr>
          <w:p w:rsidR="000439A7" w:rsidRDefault="000439A7" w:rsidP="006868A3">
            <w:pPr>
              <w:jc w:val="center"/>
            </w:pPr>
            <w:r>
              <w:t>PM</w:t>
            </w:r>
          </w:p>
        </w:tc>
        <w:tc>
          <w:tcPr>
            <w:tcW w:w="0" w:type="auto"/>
            <w:vAlign w:val="center"/>
          </w:tcPr>
          <w:p w:rsidR="000439A7" w:rsidRDefault="000439A7" w:rsidP="00B80B61">
            <w:pPr>
              <w:jc w:val="center"/>
              <w:cnfStyle w:val="000000000000" w:firstRow="0" w:lastRow="0" w:firstColumn="0" w:lastColumn="0" w:oddVBand="0" w:evenVBand="0" w:oddHBand="0" w:evenHBand="0" w:firstRowFirstColumn="0" w:firstRowLastColumn="0" w:lastRowFirstColumn="0" w:lastRowLastColumn="0"/>
            </w:pPr>
            <w:r>
              <w:t>Pranav Mehndiratta</w:t>
            </w:r>
          </w:p>
        </w:tc>
        <w:tc>
          <w:tcPr>
            <w:tcW w:w="0" w:type="auto"/>
            <w:vAlign w:val="center"/>
          </w:tcPr>
          <w:p w:rsidR="000439A7" w:rsidRDefault="000439A7" w:rsidP="00A40A9D">
            <w:pPr>
              <w:jc w:val="center"/>
              <w:cnfStyle w:val="000000000000" w:firstRow="0" w:lastRow="0" w:firstColumn="0" w:lastColumn="0" w:oddVBand="0" w:evenVBand="0" w:oddHBand="0" w:evenHBand="0" w:firstRowFirstColumn="0" w:firstRowLastColumn="0" w:lastRowFirstColumn="0" w:lastRowLastColumn="0"/>
            </w:pPr>
            <w:r>
              <w:t>999480725</w:t>
            </w:r>
          </w:p>
        </w:tc>
      </w:tr>
      <w:tr w:rsidR="000439A7" w:rsidTr="000439A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vAlign w:val="center"/>
          </w:tcPr>
          <w:p w:rsidR="000439A7" w:rsidRDefault="000439A7" w:rsidP="006868A3">
            <w:pPr>
              <w:jc w:val="center"/>
            </w:pPr>
            <w:r>
              <w:t>VV</w:t>
            </w:r>
          </w:p>
        </w:tc>
        <w:tc>
          <w:tcPr>
            <w:tcW w:w="0" w:type="auto"/>
            <w:vAlign w:val="center"/>
          </w:tcPr>
          <w:p w:rsidR="000439A7" w:rsidRDefault="000439A7" w:rsidP="00B80B61">
            <w:pPr>
              <w:jc w:val="center"/>
              <w:cnfStyle w:val="000000100000" w:firstRow="0" w:lastRow="0" w:firstColumn="0" w:lastColumn="0" w:oddVBand="0" w:evenVBand="0" w:oddHBand="1" w:evenHBand="0" w:firstRowFirstColumn="0" w:firstRowLastColumn="0" w:lastRowFirstColumn="0" w:lastRowLastColumn="0"/>
            </w:pPr>
            <w:r>
              <w:t>Vaibhav Vijay</w:t>
            </w:r>
          </w:p>
        </w:tc>
        <w:tc>
          <w:tcPr>
            <w:tcW w:w="0" w:type="auto"/>
            <w:vAlign w:val="center"/>
          </w:tcPr>
          <w:p w:rsidR="000439A7" w:rsidRDefault="000439A7" w:rsidP="00A40A9D">
            <w:pPr>
              <w:jc w:val="center"/>
              <w:cnfStyle w:val="000000100000" w:firstRow="0" w:lastRow="0" w:firstColumn="0" w:lastColumn="0" w:oddVBand="0" w:evenVBand="0" w:oddHBand="1" w:evenHBand="0" w:firstRowFirstColumn="0" w:firstRowLastColumn="0" w:lastRowFirstColumn="0" w:lastRowLastColumn="0"/>
            </w:pPr>
            <w:r>
              <w:t>1000073029</w:t>
            </w:r>
          </w:p>
        </w:tc>
      </w:tr>
    </w:tbl>
    <w:p w:rsidR="00853CEF" w:rsidRPr="00853CEF" w:rsidRDefault="00853CEF">
      <w:pPr>
        <w:spacing w:line="240" w:lineRule="auto"/>
        <w:pPrChange w:id="1529" w:author="Pranav Mehndiratta" w:date="2014-03-09T19:56:00Z">
          <w:pPr/>
        </w:pPrChange>
      </w:pPr>
    </w:p>
    <w:p w:rsidR="00853CEF" w:rsidRDefault="00853CEF">
      <w:pPr>
        <w:spacing w:line="240" w:lineRule="auto"/>
        <w:pPrChange w:id="1530" w:author="Pranav Mehndiratta" w:date="2014-03-09T19:56:00Z">
          <w:pPr/>
        </w:pPrChange>
      </w:pPr>
    </w:p>
    <w:p w:rsidR="00853CEF" w:rsidRDefault="00853CEF">
      <w:pPr>
        <w:spacing w:line="240" w:lineRule="auto"/>
        <w:pPrChange w:id="1531" w:author="Pranav Mehndiratta" w:date="2014-03-09T19:56:00Z">
          <w:pPr/>
        </w:pPrChange>
      </w:pPr>
    </w:p>
    <w:p w:rsidR="00853CEF" w:rsidRDefault="00853CEF">
      <w:pPr>
        <w:spacing w:line="240" w:lineRule="auto"/>
        <w:rPr>
          <w:ins w:id="1532" w:author="Pranav Mehndiratta" w:date="2014-03-09T22:53:00Z"/>
        </w:rPr>
        <w:pPrChange w:id="1533" w:author="Pranav Mehndiratta" w:date="2014-03-09T19:56:00Z">
          <w:pPr/>
        </w:pPrChange>
      </w:pPr>
    </w:p>
    <w:p w:rsidR="00B32645" w:rsidRDefault="00B32645">
      <w:pPr>
        <w:spacing w:line="240" w:lineRule="auto"/>
        <w:pPrChange w:id="1534" w:author="Pranav Mehndiratta" w:date="2014-03-09T19:56:00Z">
          <w:pPr/>
        </w:pPrChange>
      </w:pPr>
    </w:p>
    <w:p w:rsidR="00853CEF" w:rsidRPr="00853CEF" w:rsidRDefault="00853CEF">
      <w:pPr>
        <w:spacing w:line="240" w:lineRule="auto"/>
        <w:pPrChange w:id="1535" w:author="Pranav Mehndiratta" w:date="2014-03-09T19:56:00Z">
          <w:pPr/>
        </w:pPrChange>
      </w:pPr>
    </w:p>
    <w:tbl>
      <w:tblPr>
        <w:tblStyle w:val="PlainTable11"/>
        <w:tblW w:w="6809" w:type="dxa"/>
        <w:tblLook w:val="04A0" w:firstRow="1" w:lastRow="0" w:firstColumn="1" w:lastColumn="0" w:noHBand="0" w:noVBand="1"/>
      </w:tblPr>
      <w:tblGrid>
        <w:gridCol w:w="3570"/>
        <w:gridCol w:w="1100"/>
        <w:gridCol w:w="996"/>
        <w:gridCol w:w="1143"/>
      </w:tblGrid>
      <w:tr w:rsidR="00863753" w:rsidTr="00831AB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vAlign w:val="center"/>
          </w:tcPr>
          <w:p w:rsidR="00863753" w:rsidRPr="00F2518E" w:rsidRDefault="00863753">
            <w:pPr>
              <w:jc w:val="center"/>
            </w:pPr>
            <w:r w:rsidRPr="00F2518E">
              <w:t>Section</w:t>
            </w:r>
          </w:p>
        </w:tc>
        <w:tc>
          <w:tcPr>
            <w:tcW w:w="0" w:type="auto"/>
            <w:vAlign w:val="center"/>
          </w:tcPr>
          <w:p w:rsidR="00863753" w:rsidRDefault="00863753">
            <w:pPr>
              <w:jc w:val="center"/>
              <w:cnfStyle w:val="100000000000" w:firstRow="1" w:lastRow="0" w:firstColumn="0" w:lastColumn="0" w:oddVBand="0" w:evenVBand="0" w:oddHBand="0" w:evenHBand="0" w:firstRowFirstColumn="0" w:firstRowLastColumn="0" w:lastRowFirstColumn="0" w:lastRowLastColumn="0"/>
            </w:pPr>
            <w:r>
              <w:t>Authored</w:t>
            </w:r>
          </w:p>
        </w:tc>
        <w:tc>
          <w:tcPr>
            <w:tcW w:w="0" w:type="auto"/>
            <w:vAlign w:val="center"/>
          </w:tcPr>
          <w:p w:rsidR="00863753" w:rsidRDefault="00863753">
            <w:pPr>
              <w:jc w:val="center"/>
              <w:cnfStyle w:val="100000000000" w:firstRow="1" w:lastRow="0" w:firstColumn="0" w:lastColumn="0" w:oddVBand="0" w:evenVBand="0" w:oddHBand="0" w:evenHBand="0" w:firstRowFirstColumn="0" w:firstRowLastColumn="0" w:lastRowFirstColumn="0" w:lastRowLastColumn="0"/>
            </w:pPr>
            <w:r>
              <w:t>Revision</w:t>
            </w:r>
          </w:p>
        </w:tc>
        <w:tc>
          <w:tcPr>
            <w:tcW w:w="0" w:type="auto"/>
            <w:vAlign w:val="center"/>
          </w:tcPr>
          <w:p w:rsidR="00863753" w:rsidRDefault="00863753">
            <w:pPr>
              <w:jc w:val="center"/>
              <w:cnfStyle w:val="100000000000" w:firstRow="1" w:lastRow="0" w:firstColumn="0" w:lastColumn="0" w:oddVBand="0" w:evenVBand="0" w:oddHBand="0" w:evenHBand="0" w:firstRowFirstColumn="0" w:firstRowLastColumn="0" w:lastRowFirstColumn="0" w:lastRowLastColumn="0"/>
            </w:pPr>
            <w:r>
              <w:t>Proofread</w:t>
            </w:r>
          </w:p>
        </w:tc>
      </w:tr>
      <w:tr w:rsidR="008C3D92" w:rsidTr="00831ABC">
        <w:trPr>
          <w:cnfStyle w:val="000000100000" w:firstRow="0" w:lastRow="0" w:firstColumn="0" w:lastColumn="0" w:oddVBand="0" w:evenVBand="0" w:oddHBand="1" w:evenHBand="0" w:firstRowFirstColumn="0" w:firstRowLastColumn="0" w:lastRowFirstColumn="0" w:lastRowLastColumn="0"/>
          <w:trHeight w:val="899"/>
          <w:ins w:id="1536" w:author="Pranav Mehndiratta" w:date="2014-03-09T22:50:00Z"/>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D92" w:rsidRPr="008C3D92" w:rsidRDefault="008C3D92" w:rsidP="008C3D92">
            <w:pPr>
              <w:jc w:val="center"/>
              <w:rPr>
                <w:ins w:id="1537" w:author="Pranav Mehndiratta" w:date="2014-03-09T22:50:00Z"/>
                <w:b w:val="0"/>
                <w:rPrChange w:id="1538" w:author="Pranav Mehndiratta" w:date="2014-03-09T22:50:00Z">
                  <w:rPr>
                    <w:ins w:id="1539" w:author="Pranav Mehndiratta" w:date="2014-03-09T22:50:00Z"/>
                  </w:rPr>
                </w:rPrChange>
              </w:rPr>
            </w:pPr>
            <w:ins w:id="1540" w:author="Pranav Mehndiratta" w:date="2014-03-09T22:50:00Z">
              <w:r>
                <w:rPr>
                  <w:b w:val="0"/>
                </w:rPr>
                <w:t>Executive Summary</w:t>
              </w:r>
            </w:ins>
          </w:p>
        </w:tc>
        <w:tc>
          <w:tcPr>
            <w:tcW w:w="0" w:type="auto"/>
            <w:vAlign w:val="center"/>
          </w:tcPr>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ins w:id="1541" w:author="Pranav Mehndiratta" w:date="2014-03-09T22:51:00Z"/>
                <w:b/>
              </w:rPr>
            </w:pPr>
            <w:ins w:id="1542" w:author="Pranav Mehndiratta" w:date="2014-03-09T22:51:00Z">
              <w:r>
                <w:rPr>
                  <w:b/>
                </w:rPr>
                <w:t>AJ</w:t>
              </w:r>
            </w:ins>
          </w:p>
          <w:p w:rsidR="008C3D92" w:rsidRPr="00F2518E" w:rsidRDefault="008C3D92" w:rsidP="008C3D92">
            <w:pPr>
              <w:jc w:val="center"/>
              <w:cnfStyle w:val="000000100000" w:firstRow="0" w:lastRow="0" w:firstColumn="0" w:lastColumn="0" w:oddVBand="0" w:evenVBand="0" w:oddHBand="1" w:evenHBand="0" w:firstRowFirstColumn="0" w:firstRowLastColumn="0" w:lastRowFirstColumn="0" w:lastRowLastColumn="0"/>
              <w:rPr>
                <w:ins w:id="1543" w:author="Pranav Mehndiratta" w:date="2014-03-09T22:50:00Z"/>
                <w:b/>
              </w:rPr>
            </w:pPr>
            <w:ins w:id="1544" w:author="Pranav Mehndiratta" w:date="2014-03-09T22:51:00Z">
              <w:r>
                <w:rPr>
                  <w:b/>
                </w:rPr>
                <w:t>PM</w:t>
              </w:r>
            </w:ins>
          </w:p>
        </w:tc>
        <w:tc>
          <w:tcPr>
            <w:tcW w:w="0" w:type="auto"/>
            <w:vAlign w:val="center"/>
          </w:tcPr>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ins w:id="1545" w:author="Pranav Mehndiratta" w:date="2014-03-09T22:51:00Z"/>
                <w:b/>
              </w:rPr>
            </w:pPr>
            <w:ins w:id="1546" w:author="Pranav Mehndiratta" w:date="2014-03-09T22:51:00Z">
              <w:r>
                <w:rPr>
                  <w:b/>
                </w:rPr>
                <w:t>AJ</w:t>
              </w:r>
            </w:ins>
          </w:p>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ins w:id="1547" w:author="Pranav Mehndiratta" w:date="2014-03-09T22:51:00Z"/>
                <w:b/>
              </w:rPr>
            </w:pPr>
            <w:ins w:id="1548" w:author="Pranav Mehndiratta" w:date="2014-03-09T22:51:00Z">
              <w:r>
                <w:rPr>
                  <w:b/>
                </w:rPr>
                <w:t>PM</w:t>
              </w:r>
            </w:ins>
          </w:p>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ins w:id="1549" w:author="Pranav Mehndiratta" w:date="2014-03-09T22:50:00Z"/>
                <w:b/>
              </w:rPr>
            </w:pPr>
            <w:ins w:id="1550" w:author="Pranav Mehndiratta" w:date="2014-03-09T22:51:00Z">
              <w:r>
                <w:rPr>
                  <w:b/>
                </w:rPr>
                <w:t>VV</w:t>
              </w:r>
            </w:ins>
          </w:p>
        </w:tc>
        <w:tc>
          <w:tcPr>
            <w:tcW w:w="0" w:type="auto"/>
            <w:vAlign w:val="center"/>
          </w:tcPr>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ins w:id="1551" w:author="Pranav Mehndiratta" w:date="2014-03-09T22:51:00Z"/>
                <w:b/>
              </w:rPr>
            </w:pPr>
            <w:ins w:id="1552" w:author="Pranav Mehndiratta" w:date="2014-03-09T22:51:00Z">
              <w:r>
                <w:rPr>
                  <w:b/>
                </w:rPr>
                <w:t>AJ</w:t>
              </w:r>
            </w:ins>
          </w:p>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ins w:id="1553" w:author="Pranav Mehndiratta" w:date="2014-03-09T22:51:00Z"/>
                <w:b/>
              </w:rPr>
            </w:pPr>
            <w:ins w:id="1554" w:author="Pranav Mehndiratta" w:date="2014-03-09T22:51:00Z">
              <w:r>
                <w:rPr>
                  <w:b/>
                </w:rPr>
                <w:t>PM</w:t>
              </w:r>
            </w:ins>
          </w:p>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ins w:id="1555" w:author="Pranav Mehndiratta" w:date="2014-03-09T22:50:00Z"/>
                <w:b/>
              </w:rPr>
            </w:pPr>
            <w:ins w:id="1556" w:author="Pranav Mehndiratta" w:date="2014-03-09T22:51:00Z">
              <w:r>
                <w:rPr>
                  <w:b/>
                </w:rPr>
                <w:t>VV</w:t>
              </w:r>
            </w:ins>
          </w:p>
        </w:tc>
      </w:tr>
      <w:tr w:rsidR="008C3D92" w:rsidTr="00831ABC">
        <w:trPr>
          <w:trHeight w:val="899"/>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D92" w:rsidRPr="00F2518E" w:rsidRDefault="008C3D92" w:rsidP="008C3D92">
            <w:pPr>
              <w:jc w:val="center"/>
              <w:rPr>
                <w:b w:val="0"/>
              </w:rPr>
            </w:pPr>
            <w:r w:rsidRPr="00F2518E">
              <w:rPr>
                <w:b w:val="0"/>
              </w:rPr>
              <w:t>Introduction</w:t>
            </w:r>
          </w:p>
        </w:tc>
        <w:tc>
          <w:tcPr>
            <w:tcW w:w="0" w:type="auto"/>
            <w:vAlign w:val="center"/>
          </w:tcPr>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pPr>
            <w:r w:rsidRPr="00F2518E">
              <w:rPr>
                <w:b/>
              </w:rPr>
              <w:t>AJ</w:t>
            </w:r>
          </w:p>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pPr>
            <w:r w:rsidRPr="00F2518E">
              <w:rPr>
                <w:b/>
              </w:rPr>
              <w:t>PM</w:t>
            </w:r>
          </w:p>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pPr>
            <w:r w:rsidRPr="00F2518E">
              <w:rPr>
                <w:b/>
              </w:rPr>
              <w:t>VV</w:t>
            </w:r>
          </w:p>
        </w:tc>
        <w:tc>
          <w:tcPr>
            <w:tcW w:w="0" w:type="auto"/>
            <w:vAlign w:val="center"/>
          </w:tcPr>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AJ</w:t>
            </w:r>
          </w:p>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PM</w:t>
            </w:r>
          </w:p>
          <w:p w:rsidR="008C3D92" w:rsidRPr="00F2518E"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VV</w:t>
            </w:r>
          </w:p>
        </w:tc>
        <w:tc>
          <w:tcPr>
            <w:tcW w:w="0" w:type="auto"/>
            <w:vAlign w:val="center"/>
          </w:tcPr>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PM</w:t>
            </w:r>
          </w:p>
          <w:p w:rsidR="008C3D92" w:rsidRPr="00F2518E"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VV</w:t>
            </w:r>
          </w:p>
        </w:tc>
      </w:tr>
      <w:tr w:rsidR="008C3D92" w:rsidTr="00831AB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D92" w:rsidRPr="00F2518E" w:rsidRDefault="008C3D92" w:rsidP="008C3D92">
            <w:pPr>
              <w:jc w:val="center"/>
              <w:rPr>
                <w:b w:val="0"/>
              </w:rPr>
            </w:pPr>
            <w:r w:rsidRPr="00F2518E">
              <w:rPr>
                <w:b w:val="0"/>
              </w:rPr>
              <w:t>System Architecture – UML Diagrams</w:t>
            </w:r>
          </w:p>
        </w:tc>
        <w:tc>
          <w:tcPr>
            <w:tcW w:w="0" w:type="auto"/>
            <w:vAlign w:val="center"/>
          </w:tcPr>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pPr>
            <w:r w:rsidRPr="00F2518E">
              <w:rPr>
                <w:b/>
              </w:rPr>
              <w:t>PM</w:t>
            </w:r>
          </w:p>
        </w:tc>
        <w:tc>
          <w:tcPr>
            <w:tcW w:w="0" w:type="auto"/>
            <w:vAlign w:val="center"/>
          </w:tcPr>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PM</w:t>
            </w:r>
          </w:p>
          <w:p w:rsidR="008C3D92" w:rsidRPr="00F2518E"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VV</w:t>
            </w:r>
          </w:p>
        </w:tc>
        <w:tc>
          <w:tcPr>
            <w:tcW w:w="0" w:type="auto"/>
            <w:vAlign w:val="center"/>
          </w:tcPr>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AJ</w:t>
            </w:r>
          </w:p>
          <w:p w:rsidR="008C3D92" w:rsidRPr="00F2518E"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PM</w:t>
            </w:r>
          </w:p>
        </w:tc>
      </w:tr>
      <w:tr w:rsidR="008C3D92" w:rsidTr="00831ABC">
        <w:trPr>
          <w:trHeight w:val="899"/>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D92" w:rsidRPr="00F2518E" w:rsidRDefault="008C3D92" w:rsidP="008C3D92">
            <w:pPr>
              <w:jc w:val="center"/>
              <w:rPr>
                <w:b w:val="0"/>
              </w:rPr>
            </w:pPr>
            <w:r w:rsidRPr="00F2518E">
              <w:rPr>
                <w:b w:val="0"/>
              </w:rPr>
              <w:t>System Requirements</w:t>
            </w:r>
          </w:p>
        </w:tc>
        <w:tc>
          <w:tcPr>
            <w:tcW w:w="0" w:type="auto"/>
            <w:vAlign w:val="center"/>
          </w:tcPr>
          <w:p w:rsidR="00F14697" w:rsidRDefault="00F14697" w:rsidP="008C3D92">
            <w:pPr>
              <w:jc w:val="center"/>
              <w:cnfStyle w:val="000000000000" w:firstRow="0" w:lastRow="0" w:firstColumn="0" w:lastColumn="0" w:oddVBand="0" w:evenVBand="0" w:oddHBand="0" w:evenHBand="0" w:firstRowFirstColumn="0" w:firstRowLastColumn="0" w:lastRowFirstColumn="0" w:lastRowLastColumn="0"/>
              <w:rPr>
                <w:ins w:id="1557" w:author="Pranav Mehndiratta" w:date="2014-03-09T23:32:00Z"/>
                <w:b/>
              </w:rPr>
            </w:pPr>
            <w:ins w:id="1558" w:author="Pranav Mehndiratta" w:date="2014-03-09T23:32:00Z">
              <w:r>
                <w:rPr>
                  <w:b/>
                </w:rPr>
                <w:t>AJ</w:t>
              </w:r>
            </w:ins>
          </w:p>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pPr>
            <w:bookmarkStart w:id="1559" w:name="_GoBack"/>
            <w:bookmarkEnd w:id="1559"/>
            <w:r w:rsidRPr="00F2518E">
              <w:rPr>
                <w:b/>
              </w:rPr>
              <w:t>PM</w:t>
            </w:r>
          </w:p>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pPr>
            <w:r w:rsidRPr="00F2518E">
              <w:rPr>
                <w:b/>
              </w:rPr>
              <w:t>VV</w:t>
            </w:r>
          </w:p>
        </w:tc>
        <w:tc>
          <w:tcPr>
            <w:tcW w:w="0" w:type="auto"/>
            <w:vAlign w:val="center"/>
          </w:tcPr>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AJ</w:t>
            </w:r>
          </w:p>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PM</w:t>
            </w:r>
          </w:p>
          <w:p w:rsidR="008C3D92" w:rsidRPr="00F2518E"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VV</w:t>
            </w:r>
          </w:p>
        </w:tc>
        <w:tc>
          <w:tcPr>
            <w:tcW w:w="0" w:type="auto"/>
            <w:vAlign w:val="center"/>
          </w:tcPr>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AJ</w:t>
            </w:r>
          </w:p>
          <w:p w:rsidR="008C3D92" w:rsidRPr="00F2518E"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VV</w:t>
            </w:r>
          </w:p>
        </w:tc>
      </w:tr>
      <w:tr w:rsidR="008C3D92" w:rsidTr="00831ABC">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D92" w:rsidRPr="00F2518E" w:rsidRDefault="008C3D92" w:rsidP="008C3D92">
            <w:pPr>
              <w:jc w:val="center"/>
              <w:rPr>
                <w:b w:val="0"/>
              </w:rPr>
            </w:pPr>
            <w:r w:rsidRPr="00F2518E">
              <w:rPr>
                <w:b w:val="0"/>
              </w:rPr>
              <w:t>Design Decisions</w:t>
            </w:r>
          </w:p>
        </w:tc>
        <w:tc>
          <w:tcPr>
            <w:tcW w:w="0" w:type="auto"/>
            <w:vAlign w:val="center"/>
          </w:tcPr>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pPr>
            <w:r w:rsidRPr="00F2518E">
              <w:rPr>
                <w:b/>
              </w:rPr>
              <w:t>AJ</w:t>
            </w:r>
          </w:p>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pPr>
            <w:r w:rsidRPr="00F2518E">
              <w:rPr>
                <w:b/>
              </w:rPr>
              <w:t>PM</w:t>
            </w:r>
          </w:p>
        </w:tc>
        <w:tc>
          <w:tcPr>
            <w:tcW w:w="0" w:type="auto"/>
            <w:vAlign w:val="center"/>
          </w:tcPr>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AJ</w:t>
            </w:r>
          </w:p>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PM</w:t>
            </w:r>
          </w:p>
          <w:p w:rsidR="008C3D92" w:rsidRPr="00F2518E"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VV</w:t>
            </w:r>
          </w:p>
        </w:tc>
        <w:tc>
          <w:tcPr>
            <w:tcW w:w="0" w:type="auto"/>
            <w:vAlign w:val="center"/>
          </w:tcPr>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AJ</w:t>
            </w:r>
          </w:p>
          <w:p w:rsidR="008C3D92"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PM</w:t>
            </w:r>
          </w:p>
          <w:p w:rsidR="008C3D92" w:rsidRPr="00F2518E" w:rsidRDefault="008C3D92" w:rsidP="008C3D92">
            <w:pPr>
              <w:jc w:val="center"/>
              <w:cnfStyle w:val="000000100000" w:firstRow="0" w:lastRow="0" w:firstColumn="0" w:lastColumn="0" w:oddVBand="0" w:evenVBand="0" w:oddHBand="1" w:evenHBand="0" w:firstRowFirstColumn="0" w:firstRowLastColumn="0" w:lastRowFirstColumn="0" w:lastRowLastColumn="0"/>
              <w:rPr>
                <w:b/>
              </w:rPr>
            </w:pPr>
            <w:r>
              <w:rPr>
                <w:b/>
              </w:rPr>
              <w:t>VV</w:t>
            </w:r>
          </w:p>
        </w:tc>
      </w:tr>
      <w:tr w:rsidR="008C3D92" w:rsidTr="00831ABC">
        <w:trPr>
          <w:trHeight w:val="899"/>
        </w:trPr>
        <w:tc>
          <w:tcPr>
            <w:cnfStyle w:val="001000000000" w:firstRow="0" w:lastRow="0" w:firstColumn="1" w:lastColumn="0" w:oddVBand="0" w:evenVBand="0" w:oddHBand="0" w:evenHBand="0" w:firstRowFirstColumn="0" w:firstRowLastColumn="0" w:lastRowFirstColumn="0" w:lastRowLastColumn="0"/>
            <w:tcW w:w="0" w:type="auto"/>
            <w:vAlign w:val="center"/>
          </w:tcPr>
          <w:p w:rsidR="008C3D92" w:rsidRPr="00F2518E" w:rsidRDefault="008C3D92" w:rsidP="008C3D92">
            <w:pPr>
              <w:jc w:val="center"/>
              <w:rPr>
                <w:b w:val="0"/>
              </w:rPr>
            </w:pPr>
            <w:r w:rsidRPr="00F2518E">
              <w:rPr>
                <w:b w:val="0"/>
              </w:rPr>
              <w:t>Conclusion</w:t>
            </w:r>
          </w:p>
        </w:tc>
        <w:tc>
          <w:tcPr>
            <w:tcW w:w="0" w:type="auto"/>
            <w:vAlign w:val="center"/>
          </w:tcPr>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rPr>
                <w:ins w:id="1560" w:author="Pranav Mehndiratta" w:date="2014-03-09T22:51:00Z"/>
                <w:b/>
              </w:rPr>
            </w:pPr>
            <w:r w:rsidRPr="00F2518E">
              <w:rPr>
                <w:b/>
              </w:rPr>
              <w:t>AJ</w:t>
            </w:r>
          </w:p>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pPr>
            <w:ins w:id="1561" w:author="Pranav Mehndiratta" w:date="2014-03-09T22:51:00Z">
              <w:r>
                <w:rPr>
                  <w:b/>
                </w:rPr>
                <w:t>PM</w:t>
              </w:r>
            </w:ins>
          </w:p>
        </w:tc>
        <w:tc>
          <w:tcPr>
            <w:tcW w:w="0" w:type="auto"/>
            <w:vAlign w:val="center"/>
          </w:tcPr>
          <w:p w:rsidR="008C3D92" w:rsidRPr="00F2518E"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AJ</w:t>
            </w:r>
          </w:p>
        </w:tc>
        <w:tc>
          <w:tcPr>
            <w:tcW w:w="0" w:type="auto"/>
            <w:vAlign w:val="center"/>
          </w:tcPr>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AJ</w:t>
            </w:r>
          </w:p>
          <w:p w:rsidR="008C3D92"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PM</w:t>
            </w:r>
          </w:p>
          <w:p w:rsidR="008C3D92" w:rsidRPr="00F2518E" w:rsidRDefault="008C3D92" w:rsidP="008C3D92">
            <w:pPr>
              <w:jc w:val="center"/>
              <w:cnfStyle w:val="000000000000" w:firstRow="0" w:lastRow="0" w:firstColumn="0" w:lastColumn="0" w:oddVBand="0" w:evenVBand="0" w:oddHBand="0" w:evenHBand="0" w:firstRowFirstColumn="0" w:firstRowLastColumn="0" w:lastRowFirstColumn="0" w:lastRowLastColumn="0"/>
              <w:rPr>
                <w:b/>
              </w:rPr>
            </w:pPr>
            <w:r>
              <w:rPr>
                <w:b/>
              </w:rPr>
              <w:t>VV</w:t>
            </w:r>
          </w:p>
        </w:tc>
      </w:tr>
    </w:tbl>
    <w:p w:rsidR="00853CEF" w:rsidRDefault="00853CEF">
      <w:pPr>
        <w:spacing w:line="240" w:lineRule="auto"/>
        <w:pPrChange w:id="1562" w:author="Pranav Mehndiratta" w:date="2014-03-09T19:56:00Z">
          <w:pPr/>
        </w:pPrChange>
      </w:pPr>
    </w:p>
    <w:p w:rsidR="00853CEF" w:rsidRPr="00853CEF" w:rsidRDefault="00853CEF">
      <w:pPr>
        <w:spacing w:line="240" w:lineRule="auto"/>
        <w:pPrChange w:id="1563" w:author="Pranav Mehndiratta" w:date="2014-03-09T19:56:00Z">
          <w:pPr/>
        </w:pPrChange>
      </w:pPr>
    </w:p>
    <w:sectPr w:rsidR="00853CEF" w:rsidRPr="00853CEF" w:rsidSect="00B31F1D">
      <w:headerReference w:type="default" r:id="rId19"/>
      <w:footerReference w:type="default" r:id="rId20"/>
      <w:pgSz w:w="12240" w:h="15840" w:code="1"/>
      <w:pgMar w:top="1737" w:right="1512" w:bottom="1800" w:left="1512" w:header="720" w:footer="144" w:gutter="0"/>
      <w:pgNumType w:start="1"/>
      <w:cols w:space="720"/>
      <w:docGrid w:linePitch="360"/>
      <w:sectPrChange w:id="1564" w:author="Pranav Mehndiratta" w:date="2014-03-09T15:01:00Z">
        <w:sectPr w:rsidR="00853CEF" w:rsidRPr="00853CEF" w:rsidSect="00B31F1D">
          <w:pgMar w:top="2520" w:right="1512" w:bottom="1800" w:left="1512" w:header="108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21A" w:rsidRDefault="00C4121A">
      <w:pPr>
        <w:spacing w:after="0" w:line="240" w:lineRule="auto"/>
      </w:pPr>
      <w:r>
        <w:separator/>
      </w:r>
    </w:p>
  </w:endnote>
  <w:endnote w:type="continuationSeparator" w:id="0">
    <w:p w:rsidR="00C4121A" w:rsidRDefault="00C4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4CA" w:rsidRDefault="004154CA">
    <w:pPr>
      <w:pStyle w:val="Footer"/>
    </w:pPr>
    <w:r>
      <w:t xml:space="preserve">Page </w:t>
    </w:r>
    <w:r>
      <w:fldChar w:fldCharType="begin"/>
    </w:r>
    <w:r>
      <w:instrText xml:space="preserve"> page </w:instrText>
    </w:r>
    <w:r>
      <w:fldChar w:fldCharType="separate"/>
    </w:r>
    <w:r w:rsidR="00C2403B">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21A" w:rsidRDefault="00C4121A">
      <w:pPr>
        <w:spacing w:after="0" w:line="240" w:lineRule="auto"/>
      </w:pPr>
      <w:r>
        <w:separator/>
      </w:r>
    </w:p>
  </w:footnote>
  <w:footnote w:type="continuationSeparator" w:id="0">
    <w:p w:rsidR="00C4121A" w:rsidRDefault="00C41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4CA" w:rsidRDefault="004154CA">
    <w:pPr>
      <w:pStyle w:val="HeaderShaded"/>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4CA" w:rsidRDefault="004154CA">
    <w:pPr>
      <w:pStyle w:val="HeaderShaded"/>
    </w:pPr>
    <w:r>
      <w:fldChar w:fldCharType="begin"/>
    </w:r>
    <w:r>
      <w:instrText xml:space="preserve"> If </w:instrText>
    </w:r>
    <w:r>
      <w:fldChar w:fldCharType="begin"/>
    </w:r>
    <w:r>
      <w:instrText xml:space="preserve"> STYLEREF “Heading 1”</w:instrText>
    </w:r>
    <w:r w:rsidR="00C2403B">
      <w:fldChar w:fldCharType="separate"/>
    </w:r>
    <w:r w:rsidR="00C2403B">
      <w:rPr>
        <w:noProof/>
      </w:rPr>
      <w:instrText>Appendices</w:instrText>
    </w:r>
    <w:r>
      <w:rPr>
        <w:noProof/>
      </w:rPr>
      <w:fldChar w:fldCharType="end"/>
    </w:r>
    <w:r>
      <w:instrText>&lt;&gt; “Error*” “</w:instrText>
    </w:r>
    <w:r>
      <w:fldChar w:fldCharType="begin"/>
    </w:r>
    <w:r>
      <w:instrText xml:space="preserve"> STYLEREF “Heading 1”</w:instrText>
    </w:r>
    <w:r w:rsidR="00C2403B">
      <w:fldChar w:fldCharType="separate"/>
    </w:r>
    <w:r w:rsidR="00C2403B">
      <w:rPr>
        <w:noProof/>
      </w:rPr>
      <w:instrText>Appendices</w:instrText>
    </w:r>
    <w:r>
      <w:rPr>
        <w:noProof/>
      </w:rPr>
      <w:fldChar w:fldCharType="end"/>
    </w:r>
    <w:r w:rsidR="00C2403B">
      <w:fldChar w:fldCharType="separate"/>
    </w:r>
    <w:r w:rsidR="00C2403B">
      <w:rPr>
        <w:noProof/>
      </w:rPr>
      <w:t>Appendices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65CA73FC"/>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09F4038A"/>
    <w:multiLevelType w:val="multilevel"/>
    <w:tmpl w:val="FCB8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59860DE"/>
    <w:multiLevelType w:val="hybridMultilevel"/>
    <w:tmpl w:val="1BE6BBF2"/>
    <w:lvl w:ilvl="0" w:tplc="C9126500">
      <w:numFmt w:val="bullet"/>
      <w:lvlText w:val="*"/>
      <w:lvlJc w:val="left"/>
      <w:pPr>
        <w:ind w:left="720" w:hanging="360"/>
      </w:pPr>
      <w:rPr>
        <w:rFonts w:ascii="Calibri" w:eastAsiaTheme="minorHAnsi" w:hAnsi="Calibri"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45A2FBE"/>
    <w:multiLevelType w:val="multilevel"/>
    <w:tmpl w:val="7A0EE6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F6A45"/>
    <w:multiLevelType w:val="multilevel"/>
    <w:tmpl w:val="30FED030"/>
    <w:lvl w:ilvl="0">
      <w:start w:val="1"/>
      <w:numFmt w:val="decimal"/>
      <w:pStyle w:val="ListNumber"/>
      <w:lvlText w:val="%1."/>
      <w:lvlJc w:val="left"/>
      <w:pPr>
        <w:ind w:left="720" w:hanging="360"/>
      </w:pPr>
      <w:rPr>
        <w:rFonts w:hint="default"/>
      </w:rPr>
    </w:lvl>
    <w:lvl w:ilvl="1">
      <w:start w:val="1"/>
      <w:numFmt w:val="decimal"/>
      <w:pStyle w:val="ListNumber2"/>
      <w:lvlText w:val="%1.%2"/>
      <w:lvlJc w:val="left"/>
      <w:pPr>
        <w:tabs>
          <w:tab w:val="num" w:pos="792"/>
        </w:tabs>
        <w:ind w:left="792" w:hanging="432"/>
      </w:pPr>
      <w:rPr>
        <w:rFonts w:hint="default"/>
      </w:rPr>
    </w:lvl>
    <w:lvl w:ilvl="2">
      <w:start w:val="1"/>
      <w:numFmt w:val="lowerLetter"/>
      <w:pStyle w:val="ListNumber3"/>
      <w:lvlText w:val="%3."/>
      <w:lvlJc w:val="left"/>
      <w:pPr>
        <w:ind w:left="1152" w:hanging="360"/>
      </w:pPr>
      <w:rPr>
        <w:rFonts w:hint="default"/>
      </w:rPr>
    </w:lvl>
    <w:lvl w:ilvl="3">
      <w:start w:val="1"/>
      <w:numFmt w:val="lowerRoman"/>
      <w:pStyle w:val="ListNumber4"/>
      <w:lvlText w:val="%4."/>
      <w:lvlJc w:val="left"/>
      <w:pPr>
        <w:ind w:left="1512" w:hanging="360"/>
      </w:pPr>
      <w:rPr>
        <w:rFonts w:hint="default"/>
      </w:rPr>
    </w:lvl>
    <w:lvl w:ilvl="4">
      <w:start w:val="1"/>
      <w:numFmt w:val="lowerLetter"/>
      <w:pStyle w:val="ListNumber5"/>
      <w:lvlText w:val="(%5)"/>
      <w:lvlJc w:val="left"/>
      <w:pPr>
        <w:ind w:left="1872" w:hanging="360"/>
      </w:pPr>
      <w:rPr>
        <w:rFonts w:hint="default"/>
      </w:rPr>
    </w:lvl>
    <w:lvl w:ilvl="5">
      <w:start w:val="1"/>
      <w:numFmt w:val="lowerRoman"/>
      <w:lvlText w:val="(%6)"/>
      <w:lvlJc w:val="left"/>
      <w:pPr>
        <w:ind w:left="2232" w:hanging="360"/>
      </w:pPr>
      <w:rPr>
        <w:rFonts w:hint="default"/>
      </w:rPr>
    </w:lvl>
    <w:lvl w:ilvl="6">
      <w:start w:val="1"/>
      <w:numFmt w:val="decimal"/>
      <w:lvlText w:val="%7."/>
      <w:lvlJc w:val="left"/>
      <w:pPr>
        <w:ind w:left="2592" w:hanging="360"/>
      </w:pPr>
      <w:rPr>
        <w:rFonts w:hint="default"/>
      </w:rPr>
    </w:lvl>
    <w:lvl w:ilvl="7">
      <w:start w:val="1"/>
      <w:numFmt w:val="lowerLetter"/>
      <w:lvlText w:val="%8."/>
      <w:lvlJc w:val="left"/>
      <w:pPr>
        <w:ind w:left="2952" w:hanging="360"/>
      </w:pPr>
      <w:rPr>
        <w:rFonts w:hint="default"/>
      </w:rPr>
    </w:lvl>
    <w:lvl w:ilvl="8">
      <w:start w:val="1"/>
      <w:numFmt w:val="lowerRoman"/>
      <w:lvlText w:val="%9."/>
      <w:lvlJc w:val="left"/>
      <w:pPr>
        <w:ind w:left="3312" w:hanging="360"/>
      </w:pPr>
      <w:rPr>
        <w:rFonts w:hint="default"/>
      </w:rPr>
    </w:lvl>
  </w:abstractNum>
  <w:abstractNum w:abstractNumId="18">
    <w:nsid w:val="4FA06AFB"/>
    <w:multiLevelType w:val="multilevel"/>
    <w:tmpl w:val="F588FF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56A24471"/>
    <w:multiLevelType w:val="multilevel"/>
    <w:tmpl w:val="D2C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0"/>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1"/>
  </w:num>
  <w:num w:numId="26">
    <w:abstractNumId w:val="14"/>
  </w:num>
  <w:num w:numId="27">
    <w:abstractNumId w:val="18"/>
  </w:num>
  <w:num w:numId="28">
    <w:abstractNumId w:val="15"/>
  </w:num>
  <w:num w:numId="29">
    <w:abstractNumId w:val="15"/>
    <w:lvlOverride w:ilvl="1">
      <w:lvl w:ilvl="1">
        <w:numFmt w:val="lowerLetter"/>
        <w:lvlText w:val="%2."/>
        <w:lvlJc w:val="left"/>
      </w:lvl>
    </w:lvlOverride>
  </w:num>
  <w:num w:numId="30">
    <w:abstractNumId w:val="15"/>
    <w:lvlOverride w:ilvl="1">
      <w:lvl w:ilvl="1">
        <w:numFmt w:val="lowerLetter"/>
        <w:lvlText w:val="%2."/>
        <w:lvlJc w:val="left"/>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nav Mehndiratta">
    <w15:presenceInfo w15:providerId="Windows Live" w15:userId="05203b030c566b94"/>
  </w15:person>
  <w15:person w15:author="Pranav Mehndiratta [2]">
    <w15:presenceInfo w15:providerId="None" w15:userId="Pranav Mehndirat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59"/>
    <w:rsid w:val="00034547"/>
    <w:rsid w:val="00037668"/>
    <w:rsid w:val="000439A7"/>
    <w:rsid w:val="00043B72"/>
    <w:rsid w:val="00080529"/>
    <w:rsid w:val="00082D5D"/>
    <w:rsid w:val="000832E1"/>
    <w:rsid w:val="00084A2D"/>
    <w:rsid w:val="00087428"/>
    <w:rsid w:val="000B0636"/>
    <w:rsid w:val="000C297E"/>
    <w:rsid w:val="000C33BE"/>
    <w:rsid w:val="000C4849"/>
    <w:rsid w:val="000D7D40"/>
    <w:rsid w:val="0010761F"/>
    <w:rsid w:val="001145EA"/>
    <w:rsid w:val="001263E7"/>
    <w:rsid w:val="00134C98"/>
    <w:rsid w:val="00166185"/>
    <w:rsid w:val="0017281A"/>
    <w:rsid w:val="00173D49"/>
    <w:rsid w:val="00184C4C"/>
    <w:rsid w:val="001945B8"/>
    <w:rsid w:val="001A0F6D"/>
    <w:rsid w:val="001C4F8A"/>
    <w:rsid w:val="001D10D3"/>
    <w:rsid w:val="001D25C8"/>
    <w:rsid w:val="00213A14"/>
    <w:rsid w:val="00247AFD"/>
    <w:rsid w:val="00264D1B"/>
    <w:rsid w:val="002723EE"/>
    <w:rsid w:val="00290C97"/>
    <w:rsid w:val="002946CF"/>
    <w:rsid w:val="002A118D"/>
    <w:rsid w:val="002B75DD"/>
    <w:rsid w:val="002E7B86"/>
    <w:rsid w:val="002E7CB2"/>
    <w:rsid w:val="00301DA0"/>
    <w:rsid w:val="003023D0"/>
    <w:rsid w:val="003027A1"/>
    <w:rsid w:val="003031B2"/>
    <w:rsid w:val="00314260"/>
    <w:rsid w:val="00341804"/>
    <w:rsid w:val="00345433"/>
    <w:rsid w:val="00371F3C"/>
    <w:rsid w:val="0037417D"/>
    <w:rsid w:val="00377575"/>
    <w:rsid w:val="00380573"/>
    <w:rsid w:val="00396538"/>
    <w:rsid w:val="003A35E6"/>
    <w:rsid w:val="003B5991"/>
    <w:rsid w:val="003C5410"/>
    <w:rsid w:val="003D2D9F"/>
    <w:rsid w:val="0041080B"/>
    <w:rsid w:val="004154CA"/>
    <w:rsid w:val="00433E21"/>
    <w:rsid w:val="00441C6D"/>
    <w:rsid w:val="004421B8"/>
    <w:rsid w:val="0045541C"/>
    <w:rsid w:val="004565F0"/>
    <w:rsid w:val="00481F37"/>
    <w:rsid w:val="004828F0"/>
    <w:rsid w:val="004A1922"/>
    <w:rsid w:val="004C1968"/>
    <w:rsid w:val="004C2B28"/>
    <w:rsid w:val="004D2471"/>
    <w:rsid w:val="004D586E"/>
    <w:rsid w:val="00502667"/>
    <w:rsid w:val="005066D3"/>
    <w:rsid w:val="0052443C"/>
    <w:rsid w:val="00533C93"/>
    <w:rsid w:val="00537251"/>
    <w:rsid w:val="00541AC3"/>
    <w:rsid w:val="00554CD5"/>
    <w:rsid w:val="0056633F"/>
    <w:rsid w:val="00583603"/>
    <w:rsid w:val="00597798"/>
    <w:rsid w:val="005B4FC0"/>
    <w:rsid w:val="005C50D0"/>
    <w:rsid w:val="0060609B"/>
    <w:rsid w:val="00607C79"/>
    <w:rsid w:val="0061350C"/>
    <w:rsid w:val="0061426C"/>
    <w:rsid w:val="006359FB"/>
    <w:rsid w:val="00636019"/>
    <w:rsid w:val="006507BA"/>
    <w:rsid w:val="006678E0"/>
    <w:rsid w:val="00677822"/>
    <w:rsid w:val="00680003"/>
    <w:rsid w:val="006868A3"/>
    <w:rsid w:val="006869A0"/>
    <w:rsid w:val="006A480B"/>
    <w:rsid w:val="006A66E9"/>
    <w:rsid w:val="006B28F0"/>
    <w:rsid w:val="006B3714"/>
    <w:rsid w:val="006B41F3"/>
    <w:rsid w:val="006B5173"/>
    <w:rsid w:val="006C048F"/>
    <w:rsid w:val="006C4229"/>
    <w:rsid w:val="006E2F06"/>
    <w:rsid w:val="00715E99"/>
    <w:rsid w:val="00730DCD"/>
    <w:rsid w:val="0073373E"/>
    <w:rsid w:val="00740C6F"/>
    <w:rsid w:val="00745C39"/>
    <w:rsid w:val="007540C5"/>
    <w:rsid w:val="00755602"/>
    <w:rsid w:val="00774C0B"/>
    <w:rsid w:val="007840F9"/>
    <w:rsid w:val="007A5BC1"/>
    <w:rsid w:val="007C6DD6"/>
    <w:rsid w:val="007D1B59"/>
    <w:rsid w:val="007E7025"/>
    <w:rsid w:val="00801235"/>
    <w:rsid w:val="00805E9B"/>
    <w:rsid w:val="00817AD0"/>
    <w:rsid w:val="00822928"/>
    <w:rsid w:val="00831ABC"/>
    <w:rsid w:val="008348CF"/>
    <w:rsid w:val="00841F62"/>
    <w:rsid w:val="00853CEF"/>
    <w:rsid w:val="008566D3"/>
    <w:rsid w:val="00863753"/>
    <w:rsid w:val="008749E6"/>
    <w:rsid w:val="00890200"/>
    <w:rsid w:val="008A6DF2"/>
    <w:rsid w:val="008B3547"/>
    <w:rsid w:val="008C3D92"/>
    <w:rsid w:val="008E6BD5"/>
    <w:rsid w:val="008F3C54"/>
    <w:rsid w:val="0090210B"/>
    <w:rsid w:val="0090789B"/>
    <w:rsid w:val="00907B06"/>
    <w:rsid w:val="00917FE5"/>
    <w:rsid w:val="0092079A"/>
    <w:rsid w:val="0092707A"/>
    <w:rsid w:val="00942771"/>
    <w:rsid w:val="009502CB"/>
    <w:rsid w:val="009540CC"/>
    <w:rsid w:val="00980D61"/>
    <w:rsid w:val="009815E9"/>
    <w:rsid w:val="00983E17"/>
    <w:rsid w:val="009B6191"/>
    <w:rsid w:val="009C5D26"/>
    <w:rsid w:val="009D7378"/>
    <w:rsid w:val="009E591F"/>
    <w:rsid w:val="009F5420"/>
    <w:rsid w:val="00A035EE"/>
    <w:rsid w:val="00A03B22"/>
    <w:rsid w:val="00A20D31"/>
    <w:rsid w:val="00A23463"/>
    <w:rsid w:val="00A40A9D"/>
    <w:rsid w:val="00A6248B"/>
    <w:rsid w:val="00A62C77"/>
    <w:rsid w:val="00A72081"/>
    <w:rsid w:val="00A8680A"/>
    <w:rsid w:val="00A91166"/>
    <w:rsid w:val="00AA763A"/>
    <w:rsid w:val="00AB4F78"/>
    <w:rsid w:val="00AB5A47"/>
    <w:rsid w:val="00AE0B24"/>
    <w:rsid w:val="00AF46F0"/>
    <w:rsid w:val="00B00387"/>
    <w:rsid w:val="00B21864"/>
    <w:rsid w:val="00B31F1D"/>
    <w:rsid w:val="00B32645"/>
    <w:rsid w:val="00B3577E"/>
    <w:rsid w:val="00B5739B"/>
    <w:rsid w:val="00B65DB3"/>
    <w:rsid w:val="00B80B61"/>
    <w:rsid w:val="00B94CCB"/>
    <w:rsid w:val="00BB21DF"/>
    <w:rsid w:val="00BB2B99"/>
    <w:rsid w:val="00BB7639"/>
    <w:rsid w:val="00BE426E"/>
    <w:rsid w:val="00BE4729"/>
    <w:rsid w:val="00C166C9"/>
    <w:rsid w:val="00C20A27"/>
    <w:rsid w:val="00C22D40"/>
    <w:rsid w:val="00C2403B"/>
    <w:rsid w:val="00C33727"/>
    <w:rsid w:val="00C363B3"/>
    <w:rsid w:val="00C4121A"/>
    <w:rsid w:val="00C449C1"/>
    <w:rsid w:val="00C66E38"/>
    <w:rsid w:val="00C7207C"/>
    <w:rsid w:val="00C76BA2"/>
    <w:rsid w:val="00C811FE"/>
    <w:rsid w:val="00C81DD7"/>
    <w:rsid w:val="00C9443E"/>
    <w:rsid w:val="00CC453A"/>
    <w:rsid w:val="00CC6759"/>
    <w:rsid w:val="00CD6C76"/>
    <w:rsid w:val="00CD7DAC"/>
    <w:rsid w:val="00CE75B0"/>
    <w:rsid w:val="00CE7DA7"/>
    <w:rsid w:val="00CF16F9"/>
    <w:rsid w:val="00D47405"/>
    <w:rsid w:val="00D61E71"/>
    <w:rsid w:val="00D66F64"/>
    <w:rsid w:val="00D82168"/>
    <w:rsid w:val="00D85418"/>
    <w:rsid w:val="00D90B31"/>
    <w:rsid w:val="00D924D7"/>
    <w:rsid w:val="00DA7E52"/>
    <w:rsid w:val="00DC5B14"/>
    <w:rsid w:val="00DC7366"/>
    <w:rsid w:val="00DE045B"/>
    <w:rsid w:val="00DE6D9C"/>
    <w:rsid w:val="00DE71DD"/>
    <w:rsid w:val="00E310FC"/>
    <w:rsid w:val="00E3253E"/>
    <w:rsid w:val="00E53F5E"/>
    <w:rsid w:val="00E626EA"/>
    <w:rsid w:val="00E6620C"/>
    <w:rsid w:val="00E9191A"/>
    <w:rsid w:val="00EC2312"/>
    <w:rsid w:val="00EC425F"/>
    <w:rsid w:val="00ED6F93"/>
    <w:rsid w:val="00EE3DAE"/>
    <w:rsid w:val="00F06421"/>
    <w:rsid w:val="00F121FD"/>
    <w:rsid w:val="00F14697"/>
    <w:rsid w:val="00F2406C"/>
    <w:rsid w:val="00F2518E"/>
    <w:rsid w:val="00F31953"/>
    <w:rsid w:val="00F34F45"/>
    <w:rsid w:val="00F4251E"/>
    <w:rsid w:val="00F522E3"/>
    <w:rsid w:val="00F60CE5"/>
    <w:rsid w:val="00F62E98"/>
    <w:rsid w:val="00F7595E"/>
    <w:rsid w:val="00FA09E6"/>
    <w:rsid w:val="00FC7B88"/>
    <w:rsid w:val="00FD12D1"/>
    <w:rsid w:val="00FD133B"/>
    <w:rsid w:val="00FD6109"/>
    <w:rsid w:val="00FF0D72"/>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4A0E51-29B9-46C1-895B-B2AF0BC2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E98"/>
    <w:rPr>
      <w:rFonts w:asciiTheme="majorHAnsi" w:hAnsiTheme="majorHAnsi"/>
      <w:color w:val="404040" w:themeColor="text1" w:themeTint="BF"/>
      <w:kern w:val="20"/>
      <w:sz w:val="22"/>
    </w:rPr>
  </w:style>
  <w:style w:type="paragraph" w:styleId="Heading1">
    <w:name w:val="heading 1"/>
    <w:basedOn w:val="Normal"/>
    <w:next w:val="Normal"/>
    <w:link w:val="Heading1Char"/>
    <w:uiPriority w:val="9"/>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eastAsiaTheme="majorEastAsia"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eastAsiaTheme="majorEastAsia"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eastAsiaTheme="majorEastAsia"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eastAsiaTheme="majorEastAsia"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eastAsiaTheme="majorEastAsia"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eastAsiaTheme="majorEastAsia" w:cstheme="majorBidi"/>
      <w:i/>
      <w:iCs/>
    </w:rPr>
  </w:style>
  <w:style w:type="paragraph" w:styleId="Heading8">
    <w:name w:val="heading 8"/>
    <w:basedOn w:val="Normal"/>
    <w:next w:val="Normal"/>
    <w:link w:val="Heading8Char"/>
    <w:uiPriority w:val="18"/>
    <w:semiHidden/>
    <w:unhideWhenUsed/>
    <w:qFormat/>
    <w:pPr>
      <w:keepNext/>
      <w:keepLines/>
      <w:spacing w:before="200" w:after="0"/>
      <w:outlineLvl w:val="7"/>
    </w:pPr>
    <w:rPr>
      <w:rFonts w:eastAsiaTheme="majorEastAsia" w:cstheme="majorBidi"/>
    </w:rPr>
  </w:style>
  <w:style w:type="paragraph" w:styleId="Heading9">
    <w:name w:val="heading 9"/>
    <w:basedOn w:val="Normal"/>
    <w:next w:val="Normal"/>
    <w:link w:val="Heading9Char"/>
    <w:uiPriority w:val="18"/>
    <w:semiHidden/>
    <w:unhideWhenUsed/>
    <w:qFormat/>
    <w:pPr>
      <w:keepNext/>
      <w:keepLines/>
      <w:spacing w:before="200" w:after="0"/>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eastAsiaTheme="majorEastAsia" w:cstheme="majorBidi"/>
      <w:sz w:val="24"/>
    </w:rPr>
  </w:style>
  <w:style w:type="paragraph" w:styleId="EnvelopeReturn">
    <w:name w:val="envelope return"/>
    <w:basedOn w:val="Normal"/>
    <w:uiPriority w:val="99"/>
    <w:semiHidden/>
    <w:unhideWhenUsed/>
    <w:pPr>
      <w:spacing w:after="0" w:line="240" w:lineRule="auto"/>
    </w:pPr>
    <w:rPr>
      <w:rFonts w:eastAsiaTheme="majorEastAsia"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eastAsiaTheme="majorEastAsia"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eastAsiaTheme="majorEastAsia"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eastAsiaTheme="majorEastAsia"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eastAsiaTheme="majorEastAsia"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eastAsiaTheme="majorEastAsia"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eastAsiaTheme="majorEastAsia"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eastAsiaTheme="majorEastAsia" w:cstheme="majorBidi"/>
      <w:caps/>
      <w:color w:val="FFFFFF" w:themeColor="background1"/>
      <w:sz w:val="40"/>
    </w:rPr>
  </w:style>
  <w:style w:type="table" w:customStyle="1" w:styleId="PlainTable11">
    <w:name w:val="Plain Table 11"/>
    <w:basedOn w:val="TableNormal"/>
    <w:uiPriority w:val="41"/>
    <w:rsid w:val="004828F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61350C"/>
    <w:pPr>
      <w:spacing w:after="0" w:line="240" w:lineRule="auto"/>
    </w:pPr>
    <w:tblPr>
      <w:tblStyleRowBandSize w:val="1"/>
      <w:tblStyleColBandSize w:val="1"/>
      <w:tblInd w:w="0" w:type="dxa"/>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CellMar>
        <w:top w:w="0" w:type="dxa"/>
        <w:left w:w="108" w:type="dxa"/>
        <w:bottom w:w="0" w:type="dxa"/>
        <w:right w:w="108" w:type="dxa"/>
      </w:tblCellMar>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450">
      <w:bodyDiv w:val="1"/>
      <w:marLeft w:val="0"/>
      <w:marRight w:val="0"/>
      <w:marTop w:val="0"/>
      <w:marBottom w:val="0"/>
      <w:divBdr>
        <w:top w:val="none" w:sz="0" w:space="0" w:color="auto"/>
        <w:left w:val="none" w:sz="0" w:space="0" w:color="auto"/>
        <w:bottom w:val="none" w:sz="0" w:space="0" w:color="auto"/>
        <w:right w:val="none" w:sz="0" w:space="0" w:color="auto"/>
      </w:divBdr>
    </w:div>
    <w:div w:id="19280662">
      <w:bodyDiv w:val="1"/>
      <w:marLeft w:val="0"/>
      <w:marRight w:val="0"/>
      <w:marTop w:val="0"/>
      <w:marBottom w:val="0"/>
      <w:divBdr>
        <w:top w:val="none" w:sz="0" w:space="0" w:color="auto"/>
        <w:left w:val="none" w:sz="0" w:space="0" w:color="auto"/>
        <w:bottom w:val="none" w:sz="0" w:space="0" w:color="auto"/>
        <w:right w:val="none" w:sz="0" w:space="0" w:color="auto"/>
      </w:divBdr>
    </w:div>
    <w:div w:id="20327109">
      <w:bodyDiv w:val="1"/>
      <w:marLeft w:val="0"/>
      <w:marRight w:val="0"/>
      <w:marTop w:val="0"/>
      <w:marBottom w:val="0"/>
      <w:divBdr>
        <w:top w:val="none" w:sz="0" w:space="0" w:color="auto"/>
        <w:left w:val="none" w:sz="0" w:space="0" w:color="auto"/>
        <w:bottom w:val="none" w:sz="0" w:space="0" w:color="auto"/>
        <w:right w:val="none" w:sz="0" w:space="0" w:color="auto"/>
      </w:divBdr>
    </w:div>
    <w:div w:id="27877493">
      <w:bodyDiv w:val="1"/>
      <w:marLeft w:val="0"/>
      <w:marRight w:val="0"/>
      <w:marTop w:val="0"/>
      <w:marBottom w:val="0"/>
      <w:divBdr>
        <w:top w:val="none" w:sz="0" w:space="0" w:color="auto"/>
        <w:left w:val="none" w:sz="0" w:space="0" w:color="auto"/>
        <w:bottom w:val="none" w:sz="0" w:space="0" w:color="auto"/>
        <w:right w:val="none" w:sz="0" w:space="0" w:color="auto"/>
      </w:divBdr>
    </w:div>
    <w:div w:id="35006824">
      <w:bodyDiv w:val="1"/>
      <w:marLeft w:val="0"/>
      <w:marRight w:val="0"/>
      <w:marTop w:val="0"/>
      <w:marBottom w:val="0"/>
      <w:divBdr>
        <w:top w:val="none" w:sz="0" w:space="0" w:color="auto"/>
        <w:left w:val="none" w:sz="0" w:space="0" w:color="auto"/>
        <w:bottom w:val="none" w:sz="0" w:space="0" w:color="auto"/>
        <w:right w:val="none" w:sz="0" w:space="0" w:color="auto"/>
      </w:divBdr>
    </w:div>
    <w:div w:id="40056774">
      <w:bodyDiv w:val="1"/>
      <w:marLeft w:val="0"/>
      <w:marRight w:val="0"/>
      <w:marTop w:val="0"/>
      <w:marBottom w:val="0"/>
      <w:divBdr>
        <w:top w:val="none" w:sz="0" w:space="0" w:color="auto"/>
        <w:left w:val="none" w:sz="0" w:space="0" w:color="auto"/>
        <w:bottom w:val="none" w:sz="0" w:space="0" w:color="auto"/>
        <w:right w:val="none" w:sz="0" w:space="0" w:color="auto"/>
      </w:divBdr>
    </w:div>
    <w:div w:id="40832395">
      <w:bodyDiv w:val="1"/>
      <w:marLeft w:val="0"/>
      <w:marRight w:val="0"/>
      <w:marTop w:val="0"/>
      <w:marBottom w:val="0"/>
      <w:divBdr>
        <w:top w:val="none" w:sz="0" w:space="0" w:color="auto"/>
        <w:left w:val="none" w:sz="0" w:space="0" w:color="auto"/>
        <w:bottom w:val="none" w:sz="0" w:space="0" w:color="auto"/>
        <w:right w:val="none" w:sz="0" w:space="0" w:color="auto"/>
      </w:divBdr>
    </w:div>
    <w:div w:id="81725049">
      <w:bodyDiv w:val="1"/>
      <w:marLeft w:val="0"/>
      <w:marRight w:val="0"/>
      <w:marTop w:val="0"/>
      <w:marBottom w:val="0"/>
      <w:divBdr>
        <w:top w:val="none" w:sz="0" w:space="0" w:color="auto"/>
        <w:left w:val="none" w:sz="0" w:space="0" w:color="auto"/>
        <w:bottom w:val="none" w:sz="0" w:space="0" w:color="auto"/>
        <w:right w:val="none" w:sz="0" w:space="0" w:color="auto"/>
      </w:divBdr>
    </w:div>
    <w:div w:id="94903208">
      <w:bodyDiv w:val="1"/>
      <w:marLeft w:val="0"/>
      <w:marRight w:val="0"/>
      <w:marTop w:val="0"/>
      <w:marBottom w:val="0"/>
      <w:divBdr>
        <w:top w:val="none" w:sz="0" w:space="0" w:color="auto"/>
        <w:left w:val="none" w:sz="0" w:space="0" w:color="auto"/>
        <w:bottom w:val="none" w:sz="0" w:space="0" w:color="auto"/>
        <w:right w:val="none" w:sz="0" w:space="0" w:color="auto"/>
      </w:divBdr>
    </w:div>
    <w:div w:id="106044677">
      <w:bodyDiv w:val="1"/>
      <w:marLeft w:val="0"/>
      <w:marRight w:val="0"/>
      <w:marTop w:val="0"/>
      <w:marBottom w:val="0"/>
      <w:divBdr>
        <w:top w:val="none" w:sz="0" w:space="0" w:color="auto"/>
        <w:left w:val="none" w:sz="0" w:space="0" w:color="auto"/>
        <w:bottom w:val="none" w:sz="0" w:space="0" w:color="auto"/>
        <w:right w:val="none" w:sz="0" w:space="0" w:color="auto"/>
      </w:divBdr>
    </w:div>
    <w:div w:id="106898885">
      <w:bodyDiv w:val="1"/>
      <w:marLeft w:val="0"/>
      <w:marRight w:val="0"/>
      <w:marTop w:val="0"/>
      <w:marBottom w:val="0"/>
      <w:divBdr>
        <w:top w:val="none" w:sz="0" w:space="0" w:color="auto"/>
        <w:left w:val="none" w:sz="0" w:space="0" w:color="auto"/>
        <w:bottom w:val="none" w:sz="0" w:space="0" w:color="auto"/>
        <w:right w:val="none" w:sz="0" w:space="0" w:color="auto"/>
      </w:divBdr>
    </w:div>
    <w:div w:id="109012486">
      <w:bodyDiv w:val="1"/>
      <w:marLeft w:val="0"/>
      <w:marRight w:val="0"/>
      <w:marTop w:val="0"/>
      <w:marBottom w:val="0"/>
      <w:divBdr>
        <w:top w:val="none" w:sz="0" w:space="0" w:color="auto"/>
        <w:left w:val="none" w:sz="0" w:space="0" w:color="auto"/>
        <w:bottom w:val="none" w:sz="0" w:space="0" w:color="auto"/>
        <w:right w:val="none" w:sz="0" w:space="0" w:color="auto"/>
      </w:divBdr>
    </w:div>
    <w:div w:id="111945509">
      <w:bodyDiv w:val="1"/>
      <w:marLeft w:val="0"/>
      <w:marRight w:val="0"/>
      <w:marTop w:val="0"/>
      <w:marBottom w:val="0"/>
      <w:divBdr>
        <w:top w:val="none" w:sz="0" w:space="0" w:color="auto"/>
        <w:left w:val="none" w:sz="0" w:space="0" w:color="auto"/>
        <w:bottom w:val="none" w:sz="0" w:space="0" w:color="auto"/>
        <w:right w:val="none" w:sz="0" w:space="0" w:color="auto"/>
      </w:divBdr>
    </w:div>
    <w:div w:id="117264536">
      <w:bodyDiv w:val="1"/>
      <w:marLeft w:val="0"/>
      <w:marRight w:val="0"/>
      <w:marTop w:val="0"/>
      <w:marBottom w:val="0"/>
      <w:divBdr>
        <w:top w:val="none" w:sz="0" w:space="0" w:color="auto"/>
        <w:left w:val="none" w:sz="0" w:space="0" w:color="auto"/>
        <w:bottom w:val="none" w:sz="0" w:space="0" w:color="auto"/>
        <w:right w:val="none" w:sz="0" w:space="0" w:color="auto"/>
      </w:divBdr>
    </w:div>
    <w:div w:id="133331173">
      <w:bodyDiv w:val="1"/>
      <w:marLeft w:val="0"/>
      <w:marRight w:val="0"/>
      <w:marTop w:val="0"/>
      <w:marBottom w:val="0"/>
      <w:divBdr>
        <w:top w:val="none" w:sz="0" w:space="0" w:color="auto"/>
        <w:left w:val="none" w:sz="0" w:space="0" w:color="auto"/>
        <w:bottom w:val="none" w:sz="0" w:space="0" w:color="auto"/>
        <w:right w:val="none" w:sz="0" w:space="0" w:color="auto"/>
      </w:divBdr>
    </w:div>
    <w:div w:id="144128347">
      <w:bodyDiv w:val="1"/>
      <w:marLeft w:val="0"/>
      <w:marRight w:val="0"/>
      <w:marTop w:val="0"/>
      <w:marBottom w:val="0"/>
      <w:divBdr>
        <w:top w:val="none" w:sz="0" w:space="0" w:color="auto"/>
        <w:left w:val="none" w:sz="0" w:space="0" w:color="auto"/>
        <w:bottom w:val="none" w:sz="0" w:space="0" w:color="auto"/>
        <w:right w:val="none" w:sz="0" w:space="0" w:color="auto"/>
      </w:divBdr>
    </w:div>
    <w:div w:id="168757470">
      <w:bodyDiv w:val="1"/>
      <w:marLeft w:val="0"/>
      <w:marRight w:val="0"/>
      <w:marTop w:val="0"/>
      <w:marBottom w:val="0"/>
      <w:divBdr>
        <w:top w:val="none" w:sz="0" w:space="0" w:color="auto"/>
        <w:left w:val="none" w:sz="0" w:space="0" w:color="auto"/>
        <w:bottom w:val="none" w:sz="0" w:space="0" w:color="auto"/>
        <w:right w:val="none" w:sz="0" w:space="0" w:color="auto"/>
      </w:divBdr>
    </w:div>
    <w:div w:id="169223210">
      <w:bodyDiv w:val="1"/>
      <w:marLeft w:val="0"/>
      <w:marRight w:val="0"/>
      <w:marTop w:val="0"/>
      <w:marBottom w:val="0"/>
      <w:divBdr>
        <w:top w:val="none" w:sz="0" w:space="0" w:color="auto"/>
        <w:left w:val="none" w:sz="0" w:space="0" w:color="auto"/>
        <w:bottom w:val="none" w:sz="0" w:space="0" w:color="auto"/>
        <w:right w:val="none" w:sz="0" w:space="0" w:color="auto"/>
      </w:divBdr>
    </w:div>
    <w:div w:id="184026646">
      <w:bodyDiv w:val="1"/>
      <w:marLeft w:val="0"/>
      <w:marRight w:val="0"/>
      <w:marTop w:val="0"/>
      <w:marBottom w:val="0"/>
      <w:divBdr>
        <w:top w:val="none" w:sz="0" w:space="0" w:color="auto"/>
        <w:left w:val="none" w:sz="0" w:space="0" w:color="auto"/>
        <w:bottom w:val="none" w:sz="0" w:space="0" w:color="auto"/>
        <w:right w:val="none" w:sz="0" w:space="0" w:color="auto"/>
      </w:divBdr>
      <w:divsChild>
        <w:div w:id="1188520884">
          <w:marLeft w:val="600"/>
          <w:marRight w:val="0"/>
          <w:marTop w:val="0"/>
          <w:marBottom w:val="0"/>
          <w:divBdr>
            <w:top w:val="none" w:sz="0" w:space="0" w:color="auto"/>
            <w:left w:val="none" w:sz="0" w:space="0" w:color="auto"/>
            <w:bottom w:val="none" w:sz="0" w:space="0" w:color="auto"/>
            <w:right w:val="none" w:sz="0" w:space="0" w:color="auto"/>
          </w:divBdr>
        </w:div>
      </w:divsChild>
    </w:div>
    <w:div w:id="187187717">
      <w:bodyDiv w:val="1"/>
      <w:marLeft w:val="0"/>
      <w:marRight w:val="0"/>
      <w:marTop w:val="0"/>
      <w:marBottom w:val="0"/>
      <w:divBdr>
        <w:top w:val="none" w:sz="0" w:space="0" w:color="auto"/>
        <w:left w:val="none" w:sz="0" w:space="0" w:color="auto"/>
        <w:bottom w:val="none" w:sz="0" w:space="0" w:color="auto"/>
        <w:right w:val="none" w:sz="0" w:space="0" w:color="auto"/>
      </w:divBdr>
    </w:div>
    <w:div w:id="190532439">
      <w:bodyDiv w:val="1"/>
      <w:marLeft w:val="0"/>
      <w:marRight w:val="0"/>
      <w:marTop w:val="0"/>
      <w:marBottom w:val="0"/>
      <w:divBdr>
        <w:top w:val="none" w:sz="0" w:space="0" w:color="auto"/>
        <w:left w:val="none" w:sz="0" w:space="0" w:color="auto"/>
        <w:bottom w:val="none" w:sz="0" w:space="0" w:color="auto"/>
        <w:right w:val="none" w:sz="0" w:space="0" w:color="auto"/>
      </w:divBdr>
    </w:div>
    <w:div w:id="199324653">
      <w:bodyDiv w:val="1"/>
      <w:marLeft w:val="0"/>
      <w:marRight w:val="0"/>
      <w:marTop w:val="0"/>
      <w:marBottom w:val="0"/>
      <w:divBdr>
        <w:top w:val="none" w:sz="0" w:space="0" w:color="auto"/>
        <w:left w:val="none" w:sz="0" w:space="0" w:color="auto"/>
        <w:bottom w:val="none" w:sz="0" w:space="0" w:color="auto"/>
        <w:right w:val="none" w:sz="0" w:space="0" w:color="auto"/>
      </w:divBdr>
    </w:div>
    <w:div w:id="201019313">
      <w:bodyDiv w:val="1"/>
      <w:marLeft w:val="0"/>
      <w:marRight w:val="0"/>
      <w:marTop w:val="0"/>
      <w:marBottom w:val="0"/>
      <w:divBdr>
        <w:top w:val="none" w:sz="0" w:space="0" w:color="auto"/>
        <w:left w:val="none" w:sz="0" w:space="0" w:color="auto"/>
        <w:bottom w:val="none" w:sz="0" w:space="0" w:color="auto"/>
        <w:right w:val="none" w:sz="0" w:space="0" w:color="auto"/>
      </w:divBdr>
    </w:div>
    <w:div w:id="210963208">
      <w:bodyDiv w:val="1"/>
      <w:marLeft w:val="0"/>
      <w:marRight w:val="0"/>
      <w:marTop w:val="0"/>
      <w:marBottom w:val="0"/>
      <w:divBdr>
        <w:top w:val="none" w:sz="0" w:space="0" w:color="auto"/>
        <w:left w:val="none" w:sz="0" w:space="0" w:color="auto"/>
        <w:bottom w:val="none" w:sz="0" w:space="0" w:color="auto"/>
        <w:right w:val="none" w:sz="0" w:space="0" w:color="auto"/>
      </w:divBdr>
    </w:div>
    <w:div w:id="278611318">
      <w:bodyDiv w:val="1"/>
      <w:marLeft w:val="0"/>
      <w:marRight w:val="0"/>
      <w:marTop w:val="0"/>
      <w:marBottom w:val="0"/>
      <w:divBdr>
        <w:top w:val="none" w:sz="0" w:space="0" w:color="auto"/>
        <w:left w:val="none" w:sz="0" w:space="0" w:color="auto"/>
        <w:bottom w:val="none" w:sz="0" w:space="0" w:color="auto"/>
        <w:right w:val="none" w:sz="0" w:space="0" w:color="auto"/>
      </w:divBdr>
    </w:div>
    <w:div w:id="284124821">
      <w:bodyDiv w:val="1"/>
      <w:marLeft w:val="0"/>
      <w:marRight w:val="0"/>
      <w:marTop w:val="0"/>
      <w:marBottom w:val="0"/>
      <w:divBdr>
        <w:top w:val="none" w:sz="0" w:space="0" w:color="auto"/>
        <w:left w:val="none" w:sz="0" w:space="0" w:color="auto"/>
        <w:bottom w:val="none" w:sz="0" w:space="0" w:color="auto"/>
        <w:right w:val="none" w:sz="0" w:space="0" w:color="auto"/>
      </w:divBdr>
    </w:div>
    <w:div w:id="289096425">
      <w:bodyDiv w:val="1"/>
      <w:marLeft w:val="0"/>
      <w:marRight w:val="0"/>
      <w:marTop w:val="0"/>
      <w:marBottom w:val="0"/>
      <w:divBdr>
        <w:top w:val="none" w:sz="0" w:space="0" w:color="auto"/>
        <w:left w:val="none" w:sz="0" w:space="0" w:color="auto"/>
        <w:bottom w:val="none" w:sz="0" w:space="0" w:color="auto"/>
        <w:right w:val="none" w:sz="0" w:space="0" w:color="auto"/>
      </w:divBdr>
    </w:div>
    <w:div w:id="297339244">
      <w:bodyDiv w:val="1"/>
      <w:marLeft w:val="0"/>
      <w:marRight w:val="0"/>
      <w:marTop w:val="0"/>
      <w:marBottom w:val="0"/>
      <w:divBdr>
        <w:top w:val="none" w:sz="0" w:space="0" w:color="auto"/>
        <w:left w:val="none" w:sz="0" w:space="0" w:color="auto"/>
        <w:bottom w:val="none" w:sz="0" w:space="0" w:color="auto"/>
        <w:right w:val="none" w:sz="0" w:space="0" w:color="auto"/>
      </w:divBdr>
    </w:div>
    <w:div w:id="318536548">
      <w:bodyDiv w:val="1"/>
      <w:marLeft w:val="0"/>
      <w:marRight w:val="0"/>
      <w:marTop w:val="0"/>
      <w:marBottom w:val="0"/>
      <w:divBdr>
        <w:top w:val="none" w:sz="0" w:space="0" w:color="auto"/>
        <w:left w:val="none" w:sz="0" w:space="0" w:color="auto"/>
        <w:bottom w:val="none" w:sz="0" w:space="0" w:color="auto"/>
        <w:right w:val="none" w:sz="0" w:space="0" w:color="auto"/>
      </w:divBdr>
    </w:div>
    <w:div w:id="320162941">
      <w:bodyDiv w:val="1"/>
      <w:marLeft w:val="0"/>
      <w:marRight w:val="0"/>
      <w:marTop w:val="0"/>
      <w:marBottom w:val="0"/>
      <w:divBdr>
        <w:top w:val="none" w:sz="0" w:space="0" w:color="auto"/>
        <w:left w:val="none" w:sz="0" w:space="0" w:color="auto"/>
        <w:bottom w:val="none" w:sz="0" w:space="0" w:color="auto"/>
        <w:right w:val="none" w:sz="0" w:space="0" w:color="auto"/>
      </w:divBdr>
    </w:div>
    <w:div w:id="343869873">
      <w:bodyDiv w:val="1"/>
      <w:marLeft w:val="0"/>
      <w:marRight w:val="0"/>
      <w:marTop w:val="0"/>
      <w:marBottom w:val="0"/>
      <w:divBdr>
        <w:top w:val="none" w:sz="0" w:space="0" w:color="auto"/>
        <w:left w:val="none" w:sz="0" w:space="0" w:color="auto"/>
        <w:bottom w:val="none" w:sz="0" w:space="0" w:color="auto"/>
        <w:right w:val="none" w:sz="0" w:space="0" w:color="auto"/>
      </w:divBdr>
    </w:div>
    <w:div w:id="344745072">
      <w:bodyDiv w:val="1"/>
      <w:marLeft w:val="0"/>
      <w:marRight w:val="0"/>
      <w:marTop w:val="0"/>
      <w:marBottom w:val="0"/>
      <w:divBdr>
        <w:top w:val="none" w:sz="0" w:space="0" w:color="auto"/>
        <w:left w:val="none" w:sz="0" w:space="0" w:color="auto"/>
        <w:bottom w:val="none" w:sz="0" w:space="0" w:color="auto"/>
        <w:right w:val="none" w:sz="0" w:space="0" w:color="auto"/>
      </w:divBdr>
    </w:div>
    <w:div w:id="372115198">
      <w:bodyDiv w:val="1"/>
      <w:marLeft w:val="0"/>
      <w:marRight w:val="0"/>
      <w:marTop w:val="0"/>
      <w:marBottom w:val="0"/>
      <w:divBdr>
        <w:top w:val="none" w:sz="0" w:space="0" w:color="auto"/>
        <w:left w:val="none" w:sz="0" w:space="0" w:color="auto"/>
        <w:bottom w:val="none" w:sz="0" w:space="0" w:color="auto"/>
        <w:right w:val="none" w:sz="0" w:space="0" w:color="auto"/>
      </w:divBdr>
    </w:div>
    <w:div w:id="400101979">
      <w:bodyDiv w:val="1"/>
      <w:marLeft w:val="0"/>
      <w:marRight w:val="0"/>
      <w:marTop w:val="0"/>
      <w:marBottom w:val="0"/>
      <w:divBdr>
        <w:top w:val="none" w:sz="0" w:space="0" w:color="auto"/>
        <w:left w:val="none" w:sz="0" w:space="0" w:color="auto"/>
        <w:bottom w:val="none" w:sz="0" w:space="0" w:color="auto"/>
        <w:right w:val="none" w:sz="0" w:space="0" w:color="auto"/>
      </w:divBdr>
    </w:div>
    <w:div w:id="401829117">
      <w:bodyDiv w:val="1"/>
      <w:marLeft w:val="0"/>
      <w:marRight w:val="0"/>
      <w:marTop w:val="0"/>
      <w:marBottom w:val="0"/>
      <w:divBdr>
        <w:top w:val="none" w:sz="0" w:space="0" w:color="auto"/>
        <w:left w:val="none" w:sz="0" w:space="0" w:color="auto"/>
        <w:bottom w:val="none" w:sz="0" w:space="0" w:color="auto"/>
        <w:right w:val="none" w:sz="0" w:space="0" w:color="auto"/>
      </w:divBdr>
    </w:div>
    <w:div w:id="405687436">
      <w:bodyDiv w:val="1"/>
      <w:marLeft w:val="0"/>
      <w:marRight w:val="0"/>
      <w:marTop w:val="0"/>
      <w:marBottom w:val="0"/>
      <w:divBdr>
        <w:top w:val="none" w:sz="0" w:space="0" w:color="auto"/>
        <w:left w:val="none" w:sz="0" w:space="0" w:color="auto"/>
        <w:bottom w:val="none" w:sz="0" w:space="0" w:color="auto"/>
        <w:right w:val="none" w:sz="0" w:space="0" w:color="auto"/>
      </w:divBdr>
    </w:div>
    <w:div w:id="415978595">
      <w:bodyDiv w:val="1"/>
      <w:marLeft w:val="0"/>
      <w:marRight w:val="0"/>
      <w:marTop w:val="0"/>
      <w:marBottom w:val="0"/>
      <w:divBdr>
        <w:top w:val="none" w:sz="0" w:space="0" w:color="auto"/>
        <w:left w:val="none" w:sz="0" w:space="0" w:color="auto"/>
        <w:bottom w:val="none" w:sz="0" w:space="0" w:color="auto"/>
        <w:right w:val="none" w:sz="0" w:space="0" w:color="auto"/>
      </w:divBdr>
    </w:div>
    <w:div w:id="419134575">
      <w:bodyDiv w:val="1"/>
      <w:marLeft w:val="0"/>
      <w:marRight w:val="0"/>
      <w:marTop w:val="0"/>
      <w:marBottom w:val="0"/>
      <w:divBdr>
        <w:top w:val="none" w:sz="0" w:space="0" w:color="auto"/>
        <w:left w:val="none" w:sz="0" w:space="0" w:color="auto"/>
        <w:bottom w:val="none" w:sz="0" w:space="0" w:color="auto"/>
        <w:right w:val="none" w:sz="0" w:space="0" w:color="auto"/>
      </w:divBdr>
    </w:div>
    <w:div w:id="427503464">
      <w:bodyDiv w:val="1"/>
      <w:marLeft w:val="0"/>
      <w:marRight w:val="0"/>
      <w:marTop w:val="0"/>
      <w:marBottom w:val="0"/>
      <w:divBdr>
        <w:top w:val="none" w:sz="0" w:space="0" w:color="auto"/>
        <w:left w:val="none" w:sz="0" w:space="0" w:color="auto"/>
        <w:bottom w:val="none" w:sz="0" w:space="0" w:color="auto"/>
        <w:right w:val="none" w:sz="0" w:space="0" w:color="auto"/>
      </w:divBdr>
    </w:div>
    <w:div w:id="429468460">
      <w:bodyDiv w:val="1"/>
      <w:marLeft w:val="0"/>
      <w:marRight w:val="0"/>
      <w:marTop w:val="0"/>
      <w:marBottom w:val="0"/>
      <w:divBdr>
        <w:top w:val="none" w:sz="0" w:space="0" w:color="auto"/>
        <w:left w:val="none" w:sz="0" w:space="0" w:color="auto"/>
        <w:bottom w:val="none" w:sz="0" w:space="0" w:color="auto"/>
        <w:right w:val="none" w:sz="0" w:space="0" w:color="auto"/>
      </w:divBdr>
    </w:div>
    <w:div w:id="434179787">
      <w:bodyDiv w:val="1"/>
      <w:marLeft w:val="0"/>
      <w:marRight w:val="0"/>
      <w:marTop w:val="0"/>
      <w:marBottom w:val="0"/>
      <w:divBdr>
        <w:top w:val="none" w:sz="0" w:space="0" w:color="auto"/>
        <w:left w:val="none" w:sz="0" w:space="0" w:color="auto"/>
        <w:bottom w:val="none" w:sz="0" w:space="0" w:color="auto"/>
        <w:right w:val="none" w:sz="0" w:space="0" w:color="auto"/>
      </w:divBdr>
    </w:div>
    <w:div w:id="434832528">
      <w:bodyDiv w:val="1"/>
      <w:marLeft w:val="0"/>
      <w:marRight w:val="0"/>
      <w:marTop w:val="0"/>
      <w:marBottom w:val="0"/>
      <w:divBdr>
        <w:top w:val="none" w:sz="0" w:space="0" w:color="auto"/>
        <w:left w:val="none" w:sz="0" w:space="0" w:color="auto"/>
        <w:bottom w:val="none" w:sz="0" w:space="0" w:color="auto"/>
        <w:right w:val="none" w:sz="0" w:space="0" w:color="auto"/>
      </w:divBdr>
    </w:div>
    <w:div w:id="453519862">
      <w:bodyDiv w:val="1"/>
      <w:marLeft w:val="0"/>
      <w:marRight w:val="0"/>
      <w:marTop w:val="0"/>
      <w:marBottom w:val="0"/>
      <w:divBdr>
        <w:top w:val="none" w:sz="0" w:space="0" w:color="auto"/>
        <w:left w:val="none" w:sz="0" w:space="0" w:color="auto"/>
        <w:bottom w:val="none" w:sz="0" w:space="0" w:color="auto"/>
        <w:right w:val="none" w:sz="0" w:space="0" w:color="auto"/>
      </w:divBdr>
    </w:div>
    <w:div w:id="466321156">
      <w:bodyDiv w:val="1"/>
      <w:marLeft w:val="0"/>
      <w:marRight w:val="0"/>
      <w:marTop w:val="0"/>
      <w:marBottom w:val="0"/>
      <w:divBdr>
        <w:top w:val="none" w:sz="0" w:space="0" w:color="auto"/>
        <w:left w:val="none" w:sz="0" w:space="0" w:color="auto"/>
        <w:bottom w:val="none" w:sz="0" w:space="0" w:color="auto"/>
        <w:right w:val="none" w:sz="0" w:space="0" w:color="auto"/>
      </w:divBdr>
    </w:div>
    <w:div w:id="466824343">
      <w:bodyDiv w:val="1"/>
      <w:marLeft w:val="0"/>
      <w:marRight w:val="0"/>
      <w:marTop w:val="0"/>
      <w:marBottom w:val="0"/>
      <w:divBdr>
        <w:top w:val="none" w:sz="0" w:space="0" w:color="auto"/>
        <w:left w:val="none" w:sz="0" w:space="0" w:color="auto"/>
        <w:bottom w:val="none" w:sz="0" w:space="0" w:color="auto"/>
        <w:right w:val="none" w:sz="0" w:space="0" w:color="auto"/>
      </w:divBdr>
    </w:div>
    <w:div w:id="468668327">
      <w:bodyDiv w:val="1"/>
      <w:marLeft w:val="0"/>
      <w:marRight w:val="0"/>
      <w:marTop w:val="0"/>
      <w:marBottom w:val="0"/>
      <w:divBdr>
        <w:top w:val="none" w:sz="0" w:space="0" w:color="auto"/>
        <w:left w:val="none" w:sz="0" w:space="0" w:color="auto"/>
        <w:bottom w:val="none" w:sz="0" w:space="0" w:color="auto"/>
        <w:right w:val="none" w:sz="0" w:space="0" w:color="auto"/>
      </w:divBdr>
    </w:div>
    <w:div w:id="485976121">
      <w:bodyDiv w:val="1"/>
      <w:marLeft w:val="0"/>
      <w:marRight w:val="0"/>
      <w:marTop w:val="0"/>
      <w:marBottom w:val="0"/>
      <w:divBdr>
        <w:top w:val="none" w:sz="0" w:space="0" w:color="auto"/>
        <w:left w:val="none" w:sz="0" w:space="0" w:color="auto"/>
        <w:bottom w:val="none" w:sz="0" w:space="0" w:color="auto"/>
        <w:right w:val="none" w:sz="0" w:space="0" w:color="auto"/>
      </w:divBdr>
    </w:div>
    <w:div w:id="501552794">
      <w:bodyDiv w:val="1"/>
      <w:marLeft w:val="0"/>
      <w:marRight w:val="0"/>
      <w:marTop w:val="0"/>
      <w:marBottom w:val="0"/>
      <w:divBdr>
        <w:top w:val="none" w:sz="0" w:space="0" w:color="auto"/>
        <w:left w:val="none" w:sz="0" w:space="0" w:color="auto"/>
        <w:bottom w:val="none" w:sz="0" w:space="0" w:color="auto"/>
        <w:right w:val="none" w:sz="0" w:space="0" w:color="auto"/>
      </w:divBdr>
    </w:div>
    <w:div w:id="542863031">
      <w:bodyDiv w:val="1"/>
      <w:marLeft w:val="0"/>
      <w:marRight w:val="0"/>
      <w:marTop w:val="0"/>
      <w:marBottom w:val="0"/>
      <w:divBdr>
        <w:top w:val="none" w:sz="0" w:space="0" w:color="auto"/>
        <w:left w:val="none" w:sz="0" w:space="0" w:color="auto"/>
        <w:bottom w:val="none" w:sz="0" w:space="0" w:color="auto"/>
        <w:right w:val="none" w:sz="0" w:space="0" w:color="auto"/>
      </w:divBdr>
    </w:div>
    <w:div w:id="545802963">
      <w:bodyDiv w:val="1"/>
      <w:marLeft w:val="0"/>
      <w:marRight w:val="0"/>
      <w:marTop w:val="0"/>
      <w:marBottom w:val="0"/>
      <w:divBdr>
        <w:top w:val="none" w:sz="0" w:space="0" w:color="auto"/>
        <w:left w:val="none" w:sz="0" w:space="0" w:color="auto"/>
        <w:bottom w:val="none" w:sz="0" w:space="0" w:color="auto"/>
        <w:right w:val="none" w:sz="0" w:space="0" w:color="auto"/>
      </w:divBdr>
    </w:div>
    <w:div w:id="552354969">
      <w:bodyDiv w:val="1"/>
      <w:marLeft w:val="0"/>
      <w:marRight w:val="0"/>
      <w:marTop w:val="0"/>
      <w:marBottom w:val="0"/>
      <w:divBdr>
        <w:top w:val="none" w:sz="0" w:space="0" w:color="auto"/>
        <w:left w:val="none" w:sz="0" w:space="0" w:color="auto"/>
        <w:bottom w:val="none" w:sz="0" w:space="0" w:color="auto"/>
        <w:right w:val="none" w:sz="0" w:space="0" w:color="auto"/>
      </w:divBdr>
    </w:div>
    <w:div w:id="562300055">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03658118">
      <w:bodyDiv w:val="1"/>
      <w:marLeft w:val="0"/>
      <w:marRight w:val="0"/>
      <w:marTop w:val="0"/>
      <w:marBottom w:val="0"/>
      <w:divBdr>
        <w:top w:val="none" w:sz="0" w:space="0" w:color="auto"/>
        <w:left w:val="none" w:sz="0" w:space="0" w:color="auto"/>
        <w:bottom w:val="none" w:sz="0" w:space="0" w:color="auto"/>
        <w:right w:val="none" w:sz="0" w:space="0" w:color="auto"/>
      </w:divBdr>
    </w:div>
    <w:div w:id="605967358">
      <w:bodyDiv w:val="1"/>
      <w:marLeft w:val="0"/>
      <w:marRight w:val="0"/>
      <w:marTop w:val="0"/>
      <w:marBottom w:val="0"/>
      <w:divBdr>
        <w:top w:val="none" w:sz="0" w:space="0" w:color="auto"/>
        <w:left w:val="none" w:sz="0" w:space="0" w:color="auto"/>
        <w:bottom w:val="none" w:sz="0" w:space="0" w:color="auto"/>
        <w:right w:val="none" w:sz="0" w:space="0" w:color="auto"/>
      </w:divBdr>
    </w:div>
    <w:div w:id="614098089">
      <w:bodyDiv w:val="1"/>
      <w:marLeft w:val="0"/>
      <w:marRight w:val="0"/>
      <w:marTop w:val="0"/>
      <w:marBottom w:val="0"/>
      <w:divBdr>
        <w:top w:val="none" w:sz="0" w:space="0" w:color="auto"/>
        <w:left w:val="none" w:sz="0" w:space="0" w:color="auto"/>
        <w:bottom w:val="none" w:sz="0" w:space="0" w:color="auto"/>
        <w:right w:val="none" w:sz="0" w:space="0" w:color="auto"/>
      </w:divBdr>
    </w:div>
    <w:div w:id="618755017">
      <w:bodyDiv w:val="1"/>
      <w:marLeft w:val="0"/>
      <w:marRight w:val="0"/>
      <w:marTop w:val="0"/>
      <w:marBottom w:val="0"/>
      <w:divBdr>
        <w:top w:val="none" w:sz="0" w:space="0" w:color="auto"/>
        <w:left w:val="none" w:sz="0" w:space="0" w:color="auto"/>
        <w:bottom w:val="none" w:sz="0" w:space="0" w:color="auto"/>
        <w:right w:val="none" w:sz="0" w:space="0" w:color="auto"/>
      </w:divBdr>
    </w:div>
    <w:div w:id="623659814">
      <w:bodyDiv w:val="1"/>
      <w:marLeft w:val="0"/>
      <w:marRight w:val="0"/>
      <w:marTop w:val="0"/>
      <w:marBottom w:val="0"/>
      <w:divBdr>
        <w:top w:val="none" w:sz="0" w:space="0" w:color="auto"/>
        <w:left w:val="none" w:sz="0" w:space="0" w:color="auto"/>
        <w:bottom w:val="none" w:sz="0" w:space="0" w:color="auto"/>
        <w:right w:val="none" w:sz="0" w:space="0" w:color="auto"/>
      </w:divBdr>
    </w:div>
    <w:div w:id="623774774">
      <w:bodyDiv w:val="1"/>
      <w:marLeft w:val="0"/>
      <w:marRight w:val="0"/>
      <w:marTop w:val="0"/>
      <w:marBottom w:val="0"/>
      <w:divBdr>
        <w:top w:val="none" w:sz="0" w:space="0" w:color="auto"/>
        <w:left w:val="none" w:sz="0" w:space="0" w:color="auto"/>
        <w:bottom w:val="none" w:sz="0" w:space="0" w:color="auto"/>
        <w:right w:val="none" w:sz="0" w:space="0" w:color="auto"/>
      </w:divBdr>
    </w:div>
    <w:div w:id="629940506">
      <w:bodyDiv w:val="1"/>
      <w:marLeft w:val="0"/>
      <w:marRight w:val="0"/>
      <w:marTop w:val="0"/>
      <w:marBottom w:val="0"/>
      <w:divBdr>
        <w:top w:val="none" w:sz="0" w:space="0" w:color="auto"/>
        <w:left w:val="none" w:sz="0" w:space="0" w:color="auto"/>
        <w:bottom w:val="none" w:sz="0" w:space="0" w:color="auto"/>
        <w:right w:val="none" w:sz="0" w:space="0" w:color="auto"/>
      </w:divBdr>
    </w:div>
    <w:div w:id="638536874">
      <w:bodyDiv w:val="1"/>
      <w:marLeft w:val="0"/>
      <w:marRight w:val="0"/>
      <w:marTop w:val="0"/>
      <w:marBottom w:val="0"/>
      <w:divBdr>
        <w:top w:val="none" w:sz="0" w:space="0" w:color="auto"/>
        <w:left w:val="none" w:sz="0" w:space="0" w:color="auto"/>
        <w:bottom w:val="none" w:sz="0" w:space="0" w:color="auto"/>
        <w:right w:val="none" w:sz="0" w:space="0" w:color="auto"/>
      </w:divBdr>
    </w:div>
    <w:div w:id="639918190">
      <w:bodyDiv w:val="1"/>
      <w:marLeft w:val="0"/>
      <w:marRight w:val="0"/>
      <w:marTop w:val="0"/>
      <w:marBottom w:val="0"/>
      <w:divBdr>
        <w:top w:val="none" w:sz="0" w:space="0" w:color="auto"/>
        <w:left w:val="none" w:sz="0" w:space="0" w:color="auto"/>
        <w:bottom w:val="none" w:sz="0" w:space="0" w:color="auto"/>
        <w:right w:val="none" w:sz="0" w:space="0" w:color="auto"/>
      </w:divBdr>
    </w:div>
    <w:div w:id="657343495">
      <w:bodyDiv w:val="1"/>
      <w:marLeft w:val="0"/>
      <w:marRight w:val="0"/>
      <w:marTop w:val="0"/>
      <w:marBottom w:val="0"/>
      <w:divBdr>
        <w:top w:val="none" w:sz="0" w:space="0" w:color="auto"/>
        <w:left w:val="none" w:sz="0" w:space="0" w:color="auto"/>
        <w:bottom w:val="none" w:sz="0" w:space="0" w:color="auto"/>
        <w:right w:val="none" w:sz="0" w:space="0" w:color="auto"/>
      </w:divBdr>
    </w:div>
    <w:div w:id="661155539">
      <w:bodyDiv w:val="1"/>
      <w:marLeft w:val="0"/>
      <w:marRight w:val="0"/>
      <w:marTop w:val="0"/>
      <w:marBottom w:val="0"/>
      <w:divBdr>
        <w:top w:val="none" w:sz="0" w:space="0" w:color="auto"/>
        <w:left w:val="none" w:sz="0" w:space="0" w:color="auto"/>
        <w:bottom w:val="none" w:sz="0" w:space="0" w:color="auto"/>
        <w:right w:val="none" w:sz="0" w:space="0" w:color="auto"/>
      </w:divBdr>
    </w:div>
    <w:div w:id="667560728">
      <w:bodyDiv w:val="1"/>
      <w:marLeft w:val="0"/>
      <w:marRight w:val="0"/>
      <w:marTop w:val="0"/>
      <w:marBottom w:val="0"/>
      <w:divBdr>
        <w:top w:val="none" w:sz="0" w:space="0" w:color="auto"/>
        <w:left w:val="none" w:sz="0" w:space="0" w:color="auto"/>
        <w:bottom w:val="none" w:sz="0" w:space="0" w:color="auto"/>
        <w:right w:val="none" w:sz="0" w:space="0" w:color="auto"/>
      </w:divBdr>
    </w:div>
    <w:div w:id="715086195">
      <w:bodyDiv w:val="1"/>
      <w:marLeft w:val="0"/>
      <w:marRight w:val="0"/>
      <w:marTop w:val="0"/>
      <w:marBottom w:val="0"/>
      <w:divBdr>
        <w:top w:val="none" w:sz="0" w:space="0" w:color="auto"/>
        <w:left w:val="none" w:sz="0" w:space="0" w:color="auto"/>
        <w:bottom w:val="none" w:sz="0" w:space="0" w:color="auto"/>
        <w:right w:val="none" w:sz="0" w:space="0" w:color="auto"/>
      </w:divBdr>
      <w:divsChild>
        <w:div w:id="1481314273">
          <w:marLeft w:val="600"/>
          <w:marRight w:val="0"/>
          <w:marTop w:val="0"/>
          <w:marBottom w:val="0"/>
          <w:divBdr>
            <w:top w:val="none" w:sz="0" w:space="0" w:color="auto"/>
            <w:left w:val="none" w:sz="0" w:space="0" w:color="auto"/>
            <w:bottom w:val="none" w:sz="0" w:space="0" w:color="auto"/>
            <w:right w:val="none" w:sz="0" w:space="0" w:color="auto"/>
          </w:divBdr>
        </w:div>
      </w:divsChild>
    </w:div>
    <w:div w:id="735325254">
      <w:bodyDiv w:val="1"/>
      <w:marLeft w:val="0"/>
      <w:marRight w:val="0"/>
      <w:marTop w:val="0"/>
      <w:marBottom w:val="0"/>
      <w:divBdr>
        <w:top w:val="none" w:sz="0" w:space="0" w:color="auto"/>
        <w:left w:val="none" w:sz="0" w:space="0" w:color="auto"/>
        <w:bottom w:val="none" w:sz="0" w:space="0" w:color="auto"/>
        <w:right w:val="none" w:sz="0" w:space="0" w:color="auto"/>
      </w:divBdr>
    </w:div>
    <w:div w:id="750277464">
      <w:bodyDiv w:val="1"/>
      <w:marLeft w:val="0"/>
      <w:marRight w:val="0"/>
      <w:marTop w:val="0"/>
      <w:marBottom w:val="0"/>
      <w:divBdr>
        <w:top w:val="none" w:sz="0" w:space="0" w:color="auto"/>
        <w:left w:val="none" w:sz="0" w:space="0" w:color="auto"/>
        <w:bottom w:val="none" w:sz="0" w:space="0" w:color="auto"/>
        <w:right w:val="none" w:sz="0" w:space="0" w:color="auto"/>
      </w:divBdr>
    </w:div>
    <w:div w:id="756711328">
      <w:bodyDiv w:val="1"/>
      <w:marLeft w:val="0"/>
      <w:marRight w:val="0"/>
      <w:marTop w:val="0"/>
      <w:marBottom w:val="0"/>
      <w:divBdr>
        <w:top w:val="none" w:sz="0" w:space="0" w:color="auto"/>
        <w:left w:val="none" w:sz="0" w:space="0" w:color="auto"/>
        <w:bottom w:val="none" w:sz="0" w:space="0" w:color="auto"/>
        <w:right w:val="none" w:sz="0" w:space="0" w:color="auto"/>
      </w:divBdr>
    </w:div>
    <w:div w:id="759370257">
      <w:bodyDiv w:val="1"/>
      <w:marLeft w:val="0"/>
      <w:marRight w:val="0"/>
      <w:marTop w:val="0"/>
      <w:marBottom w:val="0"/>
      <w:divBdr>
        <w:top w:val="none" w:sz="0" w:space="0" w:color="auto"/>
        <w:left w:val="none" w:sz="0" w:space="0" w:color="auto"/>
        <w:bottom w:val="none" w:sz="0" w:space="0" w:color="auto"/>
        <w:right w:val="none" w:sz="0" w:space="0" w:color="auto"/>
      </w:divBdr>
    </w:div>
    <w:div w:id="763186198">
      <w:bodyDiv w:val="1"/>
      <w:marLeft w:val="0"/>
      <w:marRight w:val="0"/>
      <w:marTop w:val="0"/>
      <w:marBottom w:val="0"/>
      <w:divBdr>
        <w:top w:val="none" w:sz="0" w:space="0" w:color="auto"/>
        <w:left w:val="none" w:sz="0" w:space="0" w:color="auto"/>
        <w:bottom w:val="none" w:sz="0" w:space="0" w:color="auto"/>
        <w:right w:val="none" w:sz="0" w:space="0" w:color="auto"/>
      </w:divBdr>
    </w:div>
    <w:div w:id="769815607">
      <w:bodyDiv w:val="1"/>
      <w:marLeft w:val="0"/>
      <w:marRight w:val="0"/>
      <w:marTop w:val="0"/>
      <w:marBottom w:val="0"/>
      <w:divBdr>
        <w:top w:val="none" w:sz="0" w:space="0" w:color="auto"/>
        <w:left w:val="none" w:sz="0" w:space="0" w:color="auto"/>
        <w:bottom w:val="none" w:sz="0" w:space="0" w:color="auto"/>
        <w:right w:val="none" w:sz="0" w:space="0" w:color="auto"/>
      </w:divBdr>
    </w:div>
    <w:div w:id="770396493">
      <w:bodyDiv w:val="1"/>
      <w:marLeft w:val="0"/>
      <w:marRight w:val="0"/>
      <w:marTop w:val="0"/>
      <w:marBottom w:val="0"/>
      <w:divBdr>
        <w:top w:val="none" w:sz="0" w:space="0" w:color="auto"/>
        <w:left w:val="none" w:sz="0" w:space="0" w:color="auto"/>
        <w:bottom w:val="none" w:sz="0" w:space="0" w:color="auto"/>
        <w:right w:val="none" w:sz="0" w:space="0" w:color="auto"/>
      </w:divBdr>
    </w:div>
    <w:div w:id="771702070">
      <w:bodyDiv w:val="1"/>
      <w:marLeft w:val="0"/>
      <w:marRight w:val="0"/>
      <w:marTop w:val="0"/>
      <w:marBottom w:val="0"/>
      <w:divBdr>
        <w:top w:val="none" w:sz="0" w:space="0" w:color="auto"/>
        <w:left w:val="none" w:sz="0" w:space="0" w:color="auto"/>
        <w:bottom w:val="none" w:sz="0" w:space="0" w:color="auto"/>
        <w:right w:val="none" w:sz="0" w:space="0" w:color="auto"/>
      </w:divBdr>
    </w:div>
    <w:div w:id="778260380">
      <w:bodyDiv w:val="1"/>
      <w:marLeft w:val="0"/>
      <w:marRight w:val="0"/>
      <w:marTop w:val="0"/>
      <w:marBottom w:val="0"/>
      <w:divBdr>
        <w:top w:val="none" w:sz="0" w:space="0" w:color="auto"/>
        <w:left w:val="none" w:sz="0" w:space="0" w:color="auto"/>
        <w:bottom w:val="none" w:sz="0" w:space="0" w:color="auto"/>
        <w:right w:val="none" w:sz="0" w:space="0" w:color="auto"/>
      </w:divBdr>
    </w:div>
    <w:div w:id="800920486">
      <w:bodyDiv w:val="1"/>
      <w:marLeft w:val="0"/>
      <w:marRight w:val="0"/>
      <w:marTop w:val="0"/>
      <w:marBottom w:val="0"/>
      <w:divBdr>
        <w:top w:val="none" w:sz="0" w:space="0" w:color="auto"/>
        <w:left w:val="none" w:sz="0" w:space="0" w:color="auto"/>
        <w:bottom w:val="none" w:sz="0" w:space="0" w:color="auto"/>
        <w:right w:val="none" w:sz="0" w:space="0" w:color="auto"/>
      </w:divBdr>
    </w:div>
    <w:div w:id="810755924">
      <w:bodyDiv w:val="1"/>
      <w:marLeft w:val="0"/>
      <w:marRight w:val="0"/>
      <w:marTop w:val="0"/>
      <w:marBottom w:val="0"/>
      <w:divBdr>
        <w:top w:val="none" w:sz="0" w:space="0" w:color="auto"/>
        <w:left w:val="none" w:sz="0" w:space="0" w:color="auto"/>
        <w:bottom w:val="none" w:sz="0" w:space="0" w:color="auto"/>
        <w:right w:val="none" w:sz="0" w:space="0" w:color="auto"/>
      </w:divBdr>
    </w:div>
    <w:div w:id="816919530">
      <w:bodyDiv w:val="1"/>
      <w:marLeft w:val="0"/>
      <w:marRight w:val="0"/>
      <w:marTop w:val="0"/>
      <w:marBottom w:val="0"/>
      <w:divBdr>
        <w:top w:val="none" w:sz="0" w:space="0" w:color="auto"/>
        <w:left w:val="none" w:sz="0" w:space="0" w:color="auto"/>
        <w:bottom w:val="none" w:sz="0" w:space="0" w:color="auto"/>
        <w:right w:val="none" w:sz="0" w:space="0" w:color="auto"/>
      </w:divBdr>
    </w:div>
    <w:div w:id="822359251">
      <w:bodyDiv w:val="1"/>
      <w:marLeft w:val="0"/>
      <w:marRight w:val="0"/>
      <w:marTop w:val="0"/>
      <w:marBottom w:val="0"/>
      <w:divBdr>
        <w:top w:val="none" w:sz="0" w:space="0" w:color="auto"/>
        <w:left w:val="none" w:sz="0" w:space="0" w:color="auto"/>
        <w:bottom w:val="none" w:sz="0" w:space="0" w:color="auto"/>
        <w:right w:val="none" w:sz="0" w:space="0" w:color="auto"/>
      </w:divBdr>
    </w:div>
    <w:div w:id="858861428">
      <w:bodyDiv w:val="1"/>
      <w:marLeft w:val="0"/>
      <w:marRight w:val="0"/>
      <w:marTop w:val="0"/>
      <w:marBottom w:val="0"/>
      <w:divBdr>
        <w:top w:val="none" w:sz="0" w:space="0" w:color="auto"/>
        <w:left w:val="none" w:sz="0" w:space="0" w:color="auto"/>
        <w:bottom w:val="none" w:sz="0" w:space="0" w:color="auto"/>
        <w:right w:val="none" w:sz="0" w:space="0" w:color="auto"/>
      </w:divBdr>
    </w:div>
    <w:div w:id="875462438">
      <w:bodyDiv w:val="1"/>
      <w:marLeft w:val="0"/>
      <w:marRight w:val="0"/>
      <w:marTop w:val="0"/>
      <w:marBottom w:val="0"/>
      <w:divBdr>
        <w:top w:val="none" w:sz="0" w:space="0" w:color="auto"/>
        <w:left w:val="none" w:sz="0" w:space="0" w:color="auto"/>
        <w:bottom w:val="none" w:sz="0" w:space="0" w:color="auto"/>
        <w:right w:val="none" w:sz="0" w:space="0" w:color="auto"/>
      </w:divBdr>
    </w:div>
    <w:div w:id="905845912">
      <w:bodyDiv w:val="1"/>
      <w:marLeft w:val="0"/>
      <w:marRight w:val="0"/>
      <w:marTop w:val="0"/>
      <w:marBottom w:val="0"/>
      <w:divBdr>
        <w:top w:val="none" w:sz="0" w:space="0" w:color="auto"/>
        <w:left w:val="none" w:sz="0" w:space="0" w:color="auto"/>
        <w:bottom w:val="none" w:sz="0" w:space="0" w:color="auto"/>
        <w:right w:val="none" w:sz="0" w:space="0" w:color="auto"/>
      </w:divBdr>
    </w:div>
    <w:div w:id="933976991">
      <w:bodyDiv w:val="1"/>
      <w:marLeft w:val="0"/>
      <w:marRight w:val="0"/>
      <w:marTop w:val="0"/>
      <w:marBottom w:val="0"/>
      <w:divBdr>
        <w:top w:val="none" w:sz="0" w:space="0" w:color="auto"/>
        <w:left w:val="none" w:sz="0" w:space="0" w:color="auto"/>
        <w:bottom w:val="none" w:sz="0" w:space="0" w:color="auto"/>
        <w:right w:val="none" w:sz="0" w:space="0" w:color="auto"/>
      </w:divBdr>
    </w:div>
    <w:div w:id="936868928">
      <w:bodyDiv w:val="1"/>
      <w:marLeft w:val="0"/>
      <w:marRight w:val="0"/>
      <w:marTop w:val="0"/>
      <w:marBottom w:val="0"/>
      <w:divBdr>
        <w:top w:val="none" w:sz="0" w:space="0" w:color="auto"/>
        <w:left w:val="none" w:sz="0" w:space="0" w:color="auto"/>
        <w:bottom w:val="none" w:sz="0" w:space="0" w:color="auto"/>
        <w:right w:val="none" w:sz="0" w:space="0" w:color="auto"/>
      </w:divBdr>
    </w:div>
    <w:div w:id="941179910">
      <w:bodyDiv w:val="1"/>
      <w:marLeft w:val="0"/>
      <w:marRight w:val="0"/>
      <w:marTop w:val="0"/>
      <w:marBottom w:val="0"/>
      <w:divBdr>
        <w:top w:val="none" w:sz="0" w:space="0" w:color="auto"/>
        <w:left w:val="none" w:sz="0" w:space="0" w:color="auto"/>
        <w:bottom w:val="none" w:sz="0" w:space="0" w:color="auto"/>
        <w:right w:val="none" w:sz="0" w:space="0" w:color="auto"/>
      </w:divBdr>
    </w:div>
    <w:div w:id="953906489">
      <w:bodyDiv w:val="1"/>
      <w:marLeft w:val="0"/>
      <w:marRight w:val="0"/>
      <w:marTop w:val="0"/>
      <w:marBottom w:val="0"/>
      <w:divBdr>
        <w:top w:val="none" w:sz="0" w:space="0" w:color="auto"/>
        <w:left w:val="none" w:sz="0" w:space="0" w:color="auto"/>
        <w:bottom w:val="none" w:sz="0" w:space="0" w:color="auto"/>
        <w:right w:val="none" w:sz="0" w:space="0" w:color="auto"/>
      </w:divBdr>
    </w:div>
    <w:div w:id="960266051">
      <w:bodyDiv w:val="1"/>
      <w:marLeft w:val="0"/>
      <w:marRight w:val="0"/>
      <w:marTop w:val="0"/>
      <w:marBottom w:val="0"/>
      <w:divBdr>
        <w:top w:val="none" w:sz="0" w:space="0" w:color="auto"/>
        <w:left w:val="none" w:sz="0" w:space="0" w:color="auto"/>
        <w:bottom w:val="none" w:sz="0" w:space="0" w:color="auto"/>
        <w:right w:val="none" w:sz="0" w:space="0" w:color="auto"/>
      </w:divBdr>
    </w:div>
    <w:div w:id="960650510">
      <w:bodyDiv w:val="1"/>
      <w:marLeft w:val="0"/>
      <w:marRight w:val="0"/>
      <w:marTop w:val="0"/>
      <w:marBottom w:val="0"/>
      <w:divBdr>
        <w:top w:val="none" w:sz="0" w:space="0" w:color="auto"/>
        <w:left w:val="none" w:sz="0" w:space="0" w:color="auto"/>
        <w:bottom w:val="none" w:sz="0" w:space="0" w:color="auto"/>
        <w:right w:val="none" w:sz="0" w:space="0" w:color="auto"/>
      </w:divBdr>
    </w:div>
    <w:div w:id="963199011">
      <w:bodyDiv w:val="1"/>
      <w:marLeft w:val="0"/>
      <w:marRight w:val="0"/>
      <w:marTop w:val="0"/>
      <w:marBottom w:val="0"/>
      <w:divBdr>
        <w:top w:val="none" w:sz="0" w:space="0" w:color="auto"/>
        <w:left w:val="none" w:sz="0" w:space="0" w:color="auto"/>
        <w:bottom w:val="none" w:sz="0" w:space="0" w:color="auto"/>
        <w:right w:val="none" w:sz="0" w:space="0" w:color="auto"/>
      </w:divBdr>
    </w:div>
    <w:div w:id="964772811">
      <w:bodyDiv w:val="1"/>
      <w:marLeft w:val="0"/>
      <w:marRight w:val="0"/>
      <w:marTop w:val="0"/>
      <w:marBottom w:val="0"/>
      <w:divBdr>
        <w:top w:val="none" w:sz="0" w:space="0" w:color="auto"/>
        <w:left w:val="none" w:sz="0" w:space="0" w:color="auto"/>
        <w:bottom w:val="none" w:sz="0" w:space="0" w:color="auto"/>
        <w:right w:val="none" w:sz="0" w:space="0" w:color="auto"/>
      </w:divBdr>
    </w:div>
    <w:div w:id="974144922">
      <w:bodyDiv w:val="1"/>
      <w:marLeft w:val="0"/>
      <w:marRight w:val="0"/>
      <w:marTop w:val="0"/>
      <w:marBottom w:val="0"/>
      <w:divBdr>
        <w:top w:val="none" w:sz="0" w:space="0" w:color="auto"/>
        <w:left w:val="none" w:sz="0" w:space="0" w:color="auto"/>
        <w:bottom w:val="none" w:sz="0" w:space="0" w:color="auto"/>
        <w:right w:val="none" w:sz="0" w:space="0" w:color="auto"/>
      </w:divBdr>
    </w:div>
    <w:div w:id="986857505">
      <w:bodyDiv w:val="1"/>
      <w:marLeft w:val="0"/>
      <w:marRight w:val="0"/>
      <w:marTop w:val="0"/>
      <w:marBottom w:val="0"/>
      <w:divBdr>
        <w:top w:val="none" w:sz="0" w:space="0" w:color="auto"/>
        <w:left w:val="none" w:sz="0" w:space="0" w:color="auto"/>
        <w:bottom w:val="none" w:sz="0" w:space="0" w:color="auto"/>
        <w:right w:val="none" w:sz="0" w:space="0" w:color="auto"/>
      </w:divBdr>
    </w:div>
    <w:div w:id="996299747">
      <w:bodyDiv w:val="1"/>
      <w:marLeft w:val="0"/>
      <w:marRight w:val="0"/>
      <w:marTop w:val="0"/>
      <w:marBottom w:val="0"/>
      <w:divBdr>
        <w:top w:val="none" w:sz="0" w:space="0" w:color="auto"/>
        <w:left w:val="none" w:sz="0" w:space="0" w:color="auto"/>
        <w:bottom w:val="none" w:sz="0" w:space="0" w:color="auto"/>
        <w:right w:val="none" w:sz="0" w:space="0" w:color="auto"/>
      </w:divBdr>
    </w:div>
    <w:div w:id="1039815937">
      <w:bodyDiv w:val="1"/>
      <w:marLeft w:val="0"/>
      <w:marRight w:val="0"/>
      <w:marTop w:val="0"/>
      <w:marBottom w:val="0"/>
      <w:divBdr>
        <w:top w:val="none" w:sz="0" w:space="0" w:color="auto"/>
        <w:left w:val="none" w:sz="0" w:space="0" w:color="auto"/>
        <w:bottom w:val="none" w:sz="0" w:space="0" w:color="auto"/>
        <w:right w:val="none" w:sz="0" w:space="0" w:color="auto"/>
      </w:divBdr>
    </w:div>
    <w:div w:id="1060979060">
      <w:bodyDiv w:val="1"/>
      <w:marLeft w:val="0"/>
      <w:marRight w:val="0"/>
      <w:marTop w:val="0"/>
      <w:marBottom w:val="0"/>
      <w:divBdr>
        <w:top w:val="none" w:sz="0" w:space="0" w:color="auto"/>
        <w:left w:val="none" w:sz="0" w:space="0" w:color="auto"/>
        <w:bottom w:val="none" w:sz="0" w:space="0" w:color="auto"/>
        <w:right w:val="none" w:sz="0" w:space="0" w:color="auto"/>
      </w:divBdr>
    </w:div>
    <w:div w:id="1072581402">
      <w:bodyDiv w:val="1"/>
      <w:marLeft w:val="0"/>
      <w:marRight w:val="0"/>
      <w:marTop w:val="0"/>
      <w:marBottom w:val="0"/>
      <w:divBdr>
        <w:top w:val="none" w:sz="0" w:space="0" w:color="auto"/>
        <w:left w:val="none" w:sz="0" w:space="0" w:color="auto"/>
        <w:bottom w:val="none" w:sz="0" w:space="0" w:color="auto"/>
        <w:right w:val="none" w:sz="0" w:space="0" w:color="auto"/>
      </w:divBdr>
    </w:div>
    <w:div w:id="1074401452">
      <w:bodyDiv w:val="1"/>
      <w:marLeft w:val="0"/>
      <w:marRight w:val="0"/>
      <w:marTop w:val="0"/>
      <w:marBottom w:val="0"/>
      <w:divBdr>
        <w:top w:val="none" w:sz="0" w:space="0" w:color="auto"/>
        <w:left w:val="none" w:sz="0" w:space="0" w:color="auto"/>
        <w:bottom w:val="none" w:sz="0" w:space="0" w:color="auto"/>
        <w:right w:val="none" w:sz="0" w:space="0" w:color="auto"/>
      </w:divBdr>
    </w:div>
    <w:div w:id="1099106992">
      <w:bodyDiv w:val="1"/>
      <w:marLeft w:val="0"/>
      <w:marRight w:val="0"/>
      <w:marTop w:val="0"/>
      <w:marBottom w:val="0"/>
      <w:divBdr>
        <w:top w:val="none" w:sz="0" w:space="0" w:color="auto"/>
        <w:left w:val="none" w:sz="0" w:space="0" w:color="auto"/>
        <w:bottom w:val="none" w:sz="0" w:space="0" w:color="auto"/>
        <w:right w:val="none" w:sz="0" w:space="0" w:color="auto"/>
      </w:divBdr>
    </w:div>
    <w:div w:id="1099372407">
      <w:bodyDiv w:val="1"/>
      <w:marLeft w:val="0"/>
      <w:marRight w:val="0"/>
      <w:marTop w:val="0"/>
      <w:marBottom w:val="0"/>
      <w:divBdr>
        <w:top w:val="none" w:sz="0" w:space="0" w:color="auto"/>
        <w:left w:val="none" w:sz="0" w:space="0" w:color="auto"/>
        <w:bottom w:val="none" w:sz="0" w:space="0" w:color="auto"/>
        <w:right w:val="none" w:sz="0" w:space="0" w:color="auto"/>
      </w:divBdr>
    </w:div>
    <w:div w:id="1101023073">
      <w:bodyDiv w:val="1"/>
      <w:marLeft w:val="0"/>
      <w:marRight w:val="0"/>
      <w:marTop w:val="0"/>
      <w:marBottom w:val="0"/>
      <w:divBdr>
        <w:top w:val="none" w:sz="0" w:space="0" w:color="auto"/>
        <w:left w:val="none" w:sz="0" w:space="0" w:color="auto"/>
        <w:bottom w:val="none" w:sz="0" w:space="0" w:color="auto"/>
        <w:right w:val="none" w:sz="0" w:space="0" w:color="auto"/>
      </w:divBdr>
    </w:div>
    <w:div w:id="1101025968">
      <w:bodyDiv w:val="1"/>
      <w:marLeft w:val="0"/>
      <w:marRight w:val="0"/>
      <w:marTop w:val="0"/>
      <w:marBottom w:val="0"/>
      <w:divBdr>
        <w:top w:val="none" w:sz="0" w:space="0" w:color="auto"/>
        <w:left w:val="none" w:sz="0" w:space="0" w:color="auto"/>
        <w:bottom w:val="none" w:sz="0" w:space="0" w:color="auto"/>
        <w:right w:val="none" w:sz="0" w:space="0" w:color="auto"/>
      </w:divBdr>
    </w:div>
    <w:div w:id="1111633897">
      <w:bodyDiv w:val="1"/>
      <w:marLeft w:val="0"/>
      <w:marRight w:val="0"/>
      <w:marTop w:val="0"/>
      <w:marBottom w:val="0"/>
      <w:divBdr>
        <w:top w:val="none" w:sz="0" w:space="0" w:color="auto"/>
        <w:left w:val="none" w:sz="0" w:space="0" w:color="auto"/>
        <w:bottom w:val="none" w:sz="0" w:space="0" w:color="auto"/>
        <w:right w:val="none" w:sz="0" w:space="0" w:color="auto"/>
      </w:divBdr>
    </w:div>
    <w:div w:id="1120492125">
      <w:bodyDiv w:val="1"/>
      <w:marLeft w:val="0"/>
      <w:marRight w:val="0"/>
      <w:marTop w:val="0"/>
      <w:marBottom w:val="0"/>
      <w:divBdr>
        <w:top w:val="none" w:sz="0" w:space="0" w:color="auto"/>
        <w:left w:val="none" w:sz="0" w:space="0" w:color="auto"/>
        <w:bottom w:val="none" w:sz="0" w:space="0" w:color="auto"/>
        <w:right w:val="none" w:sz="0" w:space="0" w:color="auto"/>
      </w:divBdr>
    </w:div>
    <w:div w:id="1129664552">
      <w:bodyDiv w:val="1"/>
      <w:marLeft w:val="0"/>
      <w:marRight w:val="0"/>
      <w:marTop w:val="0"/>
      <w:marBottom w:val="0"/>
      <w:divBdr>
        <w:top w:val="none" w:sz="0" w:space="0" w:color="auto"/>
        <w:left w:val="none" w:sz="0" w:space="0" w:color="auto"/>
        <w:bottom w:val="none" w:sz="0" w:space="0" w:color="auto"/>
        <w:right w:val="none" w:sz="0" w:space="0" w:color="auto"/>
      </w:divBdr>
    </w:div>
    <w:div w:id="1132750437">
      <w:bodyDiv w:val="1"/>
      <w:marLeft w:val="0"/>
      <w:marRight w:val="0"/>
      <w:marTop w:val="0"/>
      <w:marBottom w:val="0"/>
      <w:divBdr>
        <w:top w:val="none" w:sz="0" w:space="0" w:color="auto"/>
        <w:left w:val="none" w:sz="0" w:space="0" w:color="auto"/>
        <w:bottom w:val="none" w:sz="0" w:space="0" w:color="auto"/>
        <w:right w:val="none" w:sz="0" w:space="0" w:color="auto"/>
      </w:divBdr>
    </w:div>
    <w:div w:id="1140227532">
      <w:bodyDiv w:val="1"/>
      <w:marLeft w:val="0"/>
      <w:marRight w:val="0"/>
      <w:marTop w:val="0"/>
      <w:marBottom w:val="0"/>
      <w:divBdr>
        <w:top w:val="none" w:sz="0" w:space="0" w:color="auto"/>
        <w:left w:val="none" w:sz="0" w:space="0" w:color="auto"/>
        <w:bottom w:val="none" w:sz="0" w:space="0" w:color="auto"/>
        <w:right w:val="none" w:sz="0" w:space="0" w:color="auto"/>
      </w:divBdr>
    </w:div>
    <w:div w:id="1140880558">
      <w:bodyDiv w:val="1"/>
      <w:marLeft w:val="0"/>
      <w:marRight w:val="0"/>
      <w:marTop w:val="0"/>
      <w:marBottom w:val="0"/>
      <w:divBdr>
        <w:top w:val="none" w:sz="0" w:space="0" w:color="auto"/>
        <w:left w:val="none" w:sz="0" w:space="0" w:color="auto"/>
        <w:bottom w:val="none" w:sz="0" w:space="0" w:color="auto"/>
        <w:right w:val="none" w:sz="0" w:space="0" w:color="auto"/>
      </w:divBdr>
    </w:div>
    <w:div w:id="1164971375">
      <w:bodyDiv w:val="1"/>
      <w:marLeft w:val="0"/>
      <w:marRight w:val="0"/>
      <w:marTop w:val="0"/>
      <w:marBottom w:val="0"/>
      <w:divBdr>
        <w:top w:val="none" w:sz="0" w:space="0" w:color="auto"/>
        <w:left w:val="none" w:sz="0" w:space="0" w:color="auto"/>
        <w:bottom w:val="none" w:sz="0" w:space="0" w:color="auto"/>
        <w:right w:val="none" w:sz="0" w:space="0" w:color="auto"/>
      </w:divBdr>
    </w:div>
    <w:div w:id="1199002902">
      <w:bodyDiv w:val="1"/>
      <w:marLeft w:val="0"/>
      <w:marRight w:val="0"/>
      <w:marTop w:val="0"/>
      <w:marBottom w:val="0"/>
      <w:divBdr>
        <w:top w:val="none" w:sz="0" w:space="0" w:color="auto"/>
        <w:left w:val="none" w:sz="0" w:space="0" w:color="auto"/>
        <w:bottom w:val="none" w:sz="0" w:space="0" w:color="auto"/>
        <w:right w:val="none" w:sz="0" w:space="0" w:color="auto"/>
      </w:divBdr>
    </w:div>
    <w:div w:id="1201481921">
      <w:bodyDiv w:val="1"/>
      <w:marLeft w:val="0"/>
      <w:marRight w:val="0"/>
      <w:marTop w:val="0"/>
      <w:marBottom w:val="0"/>
      <w:divBdr>
        <w:top w:val="none" w:sz="0" w:space="0" w:color="auto"/>
        <w:left w:val="none" w:sz="0" w:space="0" w:color="auto"/>
        <w:bottom w:val="none" w:sz="0" w:space="0" w:color="auto"/>
        <w:right w:val="none" w:sz="0" w:space="0" w:color="auto"/>
      </w:divBdr>
    </w:div>
    <w:div w:id="1214148410">
      <w:bodyDiv w:val="1"/>
      <w:marLeft w:val="0"/>
      <w:marRight w:val="0"/>
      <w:marTop w:val="0"/>
      <w:marBottom w:val="0"/>
      <w:divBdr>
        <w:top w:val="none" w:sz="0" w:space="0" w:color="auto"/>
        <w:left w:val="none" w:sz="0" w:space="0" w:color="auto"/>
        <w:bottom w:val="none" w:sz="0" w:space="0" w:color="auto"/>
        <w:right w:val="none" w:sz="0" w:space="0" w:color="auto"/>
      </w:divBdr>
    </w:div>
    <w:div w:id="1221285415">
      <w:bodyDiv w:val="1"/>
      <w:marLeft w:val="0"/>
      <w:marRight w:val="0"/>
      <w:marTop w:val="0"/>
      <w:marBottom w:val="0"/>
      <w:divBdr>
        <w:top w:val="none" w:sz="0" w:space="0" w:color="auto"/>
        <w:left w:val="none" w:sz="0" w:space="0" w:color="auto"/>
        <w:bottom w:val="none" w:sz="0" w:space="0" w:color="auto"/>
        <w:right w:val="none" w:sz="0" w:space="0" w:color="auto"/>
      </w:divBdr>
    </w:div>
    <w:div w:id="1225409628">
      <w:bodyDiv w:val="1"/>
      <w:marLeft w:val="0"/>
      <w:marRight w:val="0"/>
      <w:marTop w:val="0"/>
      <w:marBottom w:val="0"/>
      <w:divBdr>
        <w:top w:val="none" w:sz="0" w:space="0" w:color="auto"/>
        <w:left w:val="none" w:sz="0" w:space="0" w:color="auto"/>
        <w:bottom w:val="none" w:sz="0" w:space="0" w:color="auto"/>
        <w:right w:val="none" w:sz="0" w:space="0" w:color="auto"/>
      </w:divBdr>
    </w:div>
    <w:div w:id="1234895045">
      <w:bodyDiv w:val="1"/>
      <w:marLeft w:val="0"/>
      <w:marRight w:val="0"/>
      <w:marTop w:val="0"/>
      <w:marBottom w:val="0"/>
      <w:divBdr>
        <w:top w:val="none" w:sz="0" w:space="0" w:color="auto"/>
        <w:left w:val="none" w:sz="0" w:space="0" w:color="auto"/>
        <w:bottom w:val="none" w:sz="0" w:space="0" w:color="auto"/>
        <w:right w:val="none" w:sz="0" w:space="0" w:color="auto"/>
      </w:divBdr>
    </w:div>
    <w:div w:id="1252082555">
      <w:bodyDiv w:val="1"/>
      <w:marLeft w:val="0"/>
      <w:marRight w:val="0"/>
      <w:marTop w:val="0"/>
      <w:marBottom w:val="0"/>
      <w:divBdr>
        <w:top w:val="none" w:sz="0" w:space="0" w:color="auto"/>
        <w:left w:val="none" w:sz="0" w:space="0" w:color="auto"/>
        <w:bottom w:val="none" w:sz="0" w:space="0" w:color="auto"/>
        <w:right w:val="none" w:sz="0" w:space="0" w:color="auto"/>
      </w:divBdr>
    </w:div>
    <w:div w:id="1260333238">
      <w:bodyDiv w:val="1"/>
      <w:marLeft w:val="0"/>
      <w:marRight w:val="0"/>
      <w:marTop w:val="0"/>
      <w:marBottom w:val="0"/>
      <w:divBdr>
        <w:top w:val="none" w:sz="0" w:space="0" w:color="auto"/>
        <w:left w:val="none" w:sz="0" w:space="0" w:color="auto"/>
        <w:bottom w:val="none" w:sz="0" w:space="0" w:color="auto"/>
        <w:right w:val="none" w:sz="0" w:space="0" w:color="auto"/>
      </w:divBdr>
    </w:div>
    <w:div w:id="1261109689">
      <w:bodyDiv w:val="1"/>
      <w:marLeft w:val="0"/>
      <w:marRight w:val="0"/>
      <w:marTop w:val="0"/>
      <w:marBottom w:val="0"/>
      <w:divBdr>
        <w:top w:val="none" w:sz="0" w:space="0" w:color="auto"/>
        <w:left w:val="none" w:sz="0" w:space="0" w:color="auto"/>
        <w:bottom w:val="none" w:sz="0" w:space="0" w:color="auto"/>
        <w:right w:val="none" w:sz="0" w:space="0" w:color="auto"/>
      </w:divBdr>
    </w:div>
    <w:div w:id="1266115575">
      <w:bodyDiv w:val="1"/>
      <w:marLeft w:val="0"/>
      <w:marRight w:val="0"/>
      <w:marTop w:val="0"/>
      <w:marBottom w:val="0"/>
      <w:divBdr>
        <w:top w:val="none" w:sz="0" w:space="0" w:color="auto"/>
        <w:left w:val="none" w:sz="0" w:space="0" w:color="auto"/>
        <w:bottom w:val="none" w:sz="0" w:space="0" w:color="auto"/>
        <w:right w:val="none" w:sz="0" w:space="0" w:color="auto"/>
      </w:divBdr>
    </w:div>
    <w:div w:id="1292057409">
      <w:bodyDiv w:val="1"/>
      <w:marLeft w:val="0"/>
      <w:marRight w:val="0"/>
      <w:marTop w:val="0"/>
      <w:marBottom w:val="0"/>
      <w:divBdr>
        <w:top w:val="none" w:sz="0" w:space="0" w:color="auto"/>
        <w:left w:val="none" w:sz="0" w:space="0" w:color="auto"/>
        <w:bottom w:val="none" w:sz="0" w:space="0" w:color="auto"/>
        <w:right w:val="none" w:sz="0" w:space="0" w:color="auto"/>
      </w:divBdr>
    </w:div>
    <w:div w:id="1297566149">
      <w:bodyDiv w:val="1"/>
      <w:marLeft w:val="0"/>
      <w:marRight w:val="0"/>
      <w:marTop w:val="0"/>
      <w:marBottom w:val="0"/>
      <w:divBdr>
        <w:top w:val="none" w:sz="0" w:space="0" w:color="auto"/>
        <w:left w:val="none" w:sz="0" w:space="0" w:color="auto"/>
        <w:bottom w:val="none" w:sz="0" w:space="0" w:color="auto"/>
        <w:right w:val="none" w:sz="0" w:space="0" w:color="auto"/>
      </w:divBdr>
    </w:div>
    <w:div w:id="1301766694">
      <w:bodyDiv w:val="1"/>
      <w:marLeft w:val="0"/>
      <w:marRight w:val="0"/>
      <w:marTop w:val="0"/>
      <w:marBottom w:val="0"/>
      <w:divBdr>
        <w:top w:val="none" w:sz="0" w:space="0" w:color="auto"/>
        <w:left w:val="none" w:sz="0" w:space="0" w:color="auto"/>
        <w:bottom w:val="none" w:sz="0" w:space="0" w:color="auto"/>
        <w:right w:val="none" w:sz="0" w:space="0" w:color="auto"/>
      </w:divBdr>
    </w:div>
    <w:div w:id="1326013324">
      <w:bodyDiv w:val="1"/>
      <w:marLeft w:val="0"/>
      <w:marRight w:val="0"/>
      <w:marTop w:val="0"/>
      <w:marBottom w:val="0"/>
      <w:divBdr>
        <w:top w:val="none" w:sz="0" w:space="0" w:color="auto"/>
        <w:left w:val="none" w:sz="0" w:space="0" w:color="auto"/>
        <w:bottom w:val="none" w:sz="0" w:space="0" w:color="auto"/>
        <w:right w:val="none" w:sz="0" w:space="0" w:color="auto"/>
      </w:divBdr>
    </w:div>
    <w:div w:id="1329021121">
      <w:bodyDiv w:val="1"/>
      <w:marLeft w:val="0"/>
      <w:marRight w:val="0"/>
      <w:marTop w:val="0"/>
      <w:marBottom w:val="0"/>
      <w:divBdr>
        <w:top w:val="none" w:sz="0" w:space="0" w:color="auto"/>
        <w:left w:val="none" w:sz="0" w:space="0" w:color="auto"/>
        <w:bottom w:val="none" w:sz="0" w:space="0" w:color="auto"/>
        <w:right w:val="none" w:sz="0" w:space="0" w:color="auto"/>
      </w:divBdr>
    </w:div>
    <w:div w:id="1341808228">
      <w:bodyDiv w:val="1"/>
      <w:marLeft w:val="0"/>
      <w:marRight w:val="0"/>
      <w:marTop w:val="0"/>
      <w:marBottom w:val="0"/>
      <w:divBdr>
        <w:top w:val="none" w:sz="0" w:space="0" w:color="auto"/>
        <w:left w:val="none" w:sz="0" w:space="0" w:color="auto"/>
        <w:bottom w:val="none" w:sz="0" w:space="0" w:color="auto"/>
        <w:right w:val="none" w:sz="0" w:space="0" w:color="auto"/>
      </w:divBdr>
    </w:div>
    <w:div w:id="1362971920">
      <w:bodyDiv w:val="1"/>
      <w:marLeft w:val="0"/>
      <w:marRight w:val="0"/>
      <w:marTop w:val="0"/>
      <w:marBottom w:val="0"/>
      <w:divBdr>
        <w:top w:val="none" w:sz="0" w:space="0" w:color="auto"/>
        <w:left w:val="none" w:sz="0" w:space="0" w:color="auto"/>
        <w:bottom w:val="none" w:sz="0" w:space="0" w:color="auto"/>
        <w:right w:val="none" w:sz="0" w:space="0" w:color="auto"/>
      </w:divBdr>
    </w:div>
    <w:div w:id="1366909207">
      <w:bodyDiv w:val="1"/>
      <w:marLeft w:val="0"/>
      <w:marRight w:val="0"/>
      <w:marTop w:val="0"/>
      <w:marBottom w:val="0"/>
      <w:divBdr>
        <w:top w:val="none" w:sz="0" w:space="0" w:color="auto"/>
        <w:left w:val="none" w:sz="0" w:space="0" w:color="auto"/>
        <w:bottom w:val="none" w:sz="0" w:space="0" w:color="auto"/>
        <w:right w:val="none" w:sz="0" w:space="0" w:color="auto"/>
      </w:divBdr>
    </w:div>
    <w:div w:id="1380401621">
      <w:bodyDiv w:val="1"/>
      <w:marLeft w:val="0"/>
      <w:marRight w:val="0"/>
      <w:marTop w:val="0"/>
      <w:marBottom w:val="0"/>
      <w:divBdr>
        <w:top w:val="none" w:sz="0" w:space="0" w:color="auto"/>
        <w:left w:val="none" w:sz="0" w:space="0" w:color="auto"/>
        <w:bottom w:val="none" w:sz="0" w:space="0" w:color="auto"/>
        <w:right w:val="none" w:sz="0" w:space="0" w:color="auto"/>
      </w:divBdr>
    </w:div>
    <w:div w:id="1383947625">
      <w:bodyDiv w:val="1"/>
      <w:marLeft w:val="0"/>
      <w:marRight w:val="0"/>
      <w:marTop w:val="0"/>
      <w:marBottom w:val="0"/>
      <w:divBdr>
        <w:top w:val="none" w:sz="0" w:space="0" w:color="auto"/>
        <w:left w:val="none" w:sz="0" w:space="0" w:color="auto"/>
        <w:bottom w:val="none" w:sz="0" w:space="0" w:color="auto"/>
        <w:right w:val="none" w:sz="0" w:space="0" w:color="auto"/>
      </w:divBdr>
    </w:div>
    <w:div w:id="1390152035">
      <w:bodyDiv w:val="1"/>
      <w:marLeft w:val="0"/>
      <w:marRight w:val="0"/>
      <w:marTop w:val="0"/>
      <w:marBottom w:val="0"/>
      <w:divBdr>
        <w:top w:val="none" w:sz="0" w:space="0" w:color="auto"/>
        <w:left w:val="none" w:sz="0" w:space="0" w:color="auto"/>
        <w:bottom w:val="none" w:sz="0" w:space="0" w:color="auto"/>
        <w:right w:val="none" w:sz="0" w:space="0" w:color="auto"/>
      </w:divBdr>
    </w:div>
    <w:div w:id="1406297219">
      <w:bodyDiv w:val="1"/>
      <w:marLeft w:val="0"/>
      <w:marRight w:val="0"/>
      <w:marTop w:val="0"/>
      <w:marBottom w:val="0"/>
      <w:divBdr>
        <w:top w:val="none" w:sz="0" w:space="0" w:color="auto"/>
        <w:left w:val="none" w:sz="0" w:space="0" w:color="auto"/>
        <w:bottom w:val="none" w:sz="0" w:space="0" w:color="auto"/>
        <w:right w:val="none" w:sz="0" w:space="0" w:color="auto"/>
      </w:divBdr>
    </w:div>
    <w:div w:id="1422679309">
      <w:bodyDiv w:val="1"/>
      <w:marLeft w:val="0"/>
      <w:marRight w:val="0"/>
      <w:marTop w:val="0"/>
      <w:marBottom w:val="0"/>
      <w:divBdr>
        <w:top w:val="none" w:sz="0" w:space="0" w:color="auto"/>
        <w:left w:val="none" w:sz="0" w:space="0" w:color="auto"/>
        <w:bottom w:val="none" w:sz="0" w:space="0" w:color="auto"/>
        <w:right w:val="none" w:sz="0" w:space="0" w:color="auto"/>
      </w:divBdr>
    </w:div>
    <w:div w:id="1436170611">
      <w:bodyDiv w:val="1"/>
      <w:marLeft w:val="0"/>
      <w:marRight w:val="0"/>
      <w:marTop w:val="0"/>
      <w:marBottom w:val="0"/>
      <w:divBdr>
        <w:top w:val="none" w:sz="0" w:space="0" w:color="auto"/>
        <w:left w:val="none" w:sz="0" w:space="0" w:color="auto"/>
        <w:bottom w:val="none" w:sz="0" w:space="0" w:color="auto"/>
        <w:right w:val="none" w:sz="0" w:space="0" w:color="auto"/>
      </w:divBdr>
    </w:div>
    <w:div w:id="1451508929">
      <w:bodyDiv w:val="1"/>
      <w:marLeft w:val="0"/>
      <w:marRight w:val="0"/>
      <w:marTop w:val="0"/>
      <w:marBottom w:val="0"/>
      <w:divBdr>
        <w:top w:val="none" w:sz="0" w:space="0" w:color="auto"/>
        <w:left w:val="none" w:sz="0" w:space="0" w:color="auto"/>
        <w:bottom w:val="none" w:sz="0" w:space="0" w:color="auto"/>
        <w:right w:val="none" w:sz="0" w:space="0" w:color="auto"/>
      </w:divBdr>
    </w:div>
    <w:div w:id="1455368383">
      <w:bodyDiv w:val="1"/>
      <w:marLeft w:val="0"/>
      <w:marRight w:val="0"/>
      <w:marTop w:val="0"/>
      <w:marBottom w:val="0"/>
      <w:divBdr>
        <w:top w:val="none" w:sz="0" w:space="0" w:color="auto"/>
        <w:left w:val="none" w:sz="0" w:space="0" w:color="auto"/>
        <w:bottom w:val="none" w:sz="0" w:space="0" w:color="auto"/>
        <w:right w:val="none" w:sz="0" w:space="0" w:color="auto"/>
      </w:divBdr>
    </w:div>
    <w:div w:id="1460605519">
      <w:bodyDiv w:val="1"/>
      <w:marLeft w:val="0"/>
      <w:marRight w:val="0"/>
      <w:marTop w:val="0"/>
      <w:marBottom w:val="0"/>
      <w:divBdr>
        <w:top w:val="none" w:sz="0" w:space="0" w:color="auto"/>
        <w:left w:val="none" w:sz="0" w:space="0" w:color="auto"/>
        <w:bottom w:val="none" w:sz="0" w:space="0" w:color="auto"/>
        <w:right w:val="none" w:sz="0" w:space="0" w:color="auto"/>
      </w:divBdr>
    </w:div>
    <w:div w:id="1484929377">
      <w:bodyDiv w:val="1"/>
      <w:marLeft w:val="0"/>
      <w:marRight w:val="0"/>
      <w:marTop w:val="0"/>
      <w:marBottom w:val="0"/>
      <w:divBdr>
        <w:top w:val="none" w:sz="0" w:space="0" w:color="auto"/>
        <w:left w:val="none" w:sz="0" w:space="0" w:color="auto"/>
        <w:bottom w:val="none" w:sz="0" w:space="0" w:color="auto"/>
        <w:right w:val="none" w:sz="0" w:space="0" w:color="auto"/>
      </w:divBdr>
    </w:div>
    <w:div w:id="1497568672">
      <w:bodyDiv w:val="1"/>
      <w:marLeft w:val="0"/>
      <w:marRight w:val="0"/>
      <w:marTop w:val="0"/>
      <w:marBottom w:val="0"/>
      <w:divBdr>
        <w:top w:val="none" w:sz="0" w:space="0" w:color="auto"/>
        <w:left w:val="none" w:sz="0" w:space="0" w:color="auto"/>
        <w:bottom w:val="none" w:sz="0" w:space="0" w:color="auto"/>
        <w:right w:val="none" w:sz="0" w:space="0" w:color="auto"/>
      </w:divBdr>
    </w:div>
    <w:div w:id="1504736971">
      <w:bodyDiv w:val="1"/>
      <w:marLeft w:val="0"/>
      <w:marRight w:val="0"/>
      <w:marTop w:val="0"/>
      <w:marBottom w:val="0"/>
      <w:divBdr>
        <w:top w:val="none" w:sz="0" w:space="0" w:color="auto"/>
        <w:left w:val="none" w:sz="0" w:space="0" w:color="auto"/>
        <w:bottom w:val="none" w:sz="0" w:space="0" w:color="auto"/>
        <w:right w:val="none" w:sz="0" w:space="0" w:color="auto"/>
      </w:divBdr>
    </w:div>
    <w:div w:id="1504975417">
      <w:bodyDiv w:val="1"/>
      <w:marLeft w:val="0"/>
      <w:marRight w:val="0"/>
      <w:marTop w:val="0"/>
      <w:marBottom w:val="0"/>
      <w:divBdr>
        <w:top w:val="none" w:sz="0" w:space="0" w:color="auto"/>
        <w:left w:val="none" w:sz="0" w:space="0" w:color="auto"/>
        <w:bottom w:val="none" w:sz="0" w:space="0" w:color="auto"/>
        <w:right w:val="none" w:sz="0" w:space="0" w:color="auto"/>
      </w:divBdr>
    </w:div>
    <w:div w:id="1510366488">
      <w:bodyDiv w:val="1"/>
      <w:marLeft w:val="0"/>
      <w:marRight w:val="0"/>
      <w:marTop w:val="0"/>
      <w:marBottom w:val="0"/>
      <w:divBdr>
        <w:top w:val="none" w:sz="0" w:space="0" w:color="auto"/>
        <w:left w:val="none" w:sz="0" w:space="0" w:color="auto"/>
        <w:bottom w:val="none" w:sz="0" w:space="0" w:color="auto"/>
        <w:right w:val="none" w:sz="0" w:space="0" w:color="auto"/>
      </w:divBdr>
    </w:div>
    <w:div w:id="1544488702">
      <w:bodyDiv w:val="1"/>
      <w:marLeft w:val="0"/>
      <w:marRight w:val="0"/>
      <w:marTop w:val="0"/>
      <w:marBottom w:val="0"/>
      <w:divBdr>
        <w:top w:val="none" w:sz="0" w:space="0" w:color="auto"/>
        <w:left w:val="none" w:sz="0" w:space="0" w:color="auto"/>
        <w:bottom w:val="none" w:sz="0" w:space="0" w:color="auto"/>
        <w:right w:val="none" w:sz="0" w:space="0" w:color="auto"/>
      </w:divBdr>
    </w:div>
    <w:div w:id="1557087140">
      <w:bodyDiv w:val="1"/>
      <w:marLeft w:val="0"/>
      <w:marRight w:val="0"/>
      <w:marTop w:val="0"/>
      <w:marBottom w:val="0"/>
      <w:divBdr>
        <w:top w:val="none" w:sz="0" w:space="0" w:color="auto"/>
        <w:left w:val="none" w:sz="0" w:space="0" w:color="auto"/>
        <w:bottom w:val="none" w:sz="0" w:space="0" w:color="auto"/>
        <w:right w:val="none" w:sz="0" w:space="0" w:color="auto"/>
      </w:divBdr>
    </w:div>
    <w:div w:id="1562712805">
      <w:bodyDiv w:val="1"/>
      <w:marLeft w:val="0"/>
      <w:marRight w:val="0"/>
      <w:marTop w:val="0"/>
      <w:marBottom w:val="0"/>
      <w:divBdr>
        <w:top w:val="none" w:sz="0" w:space="0" w:color="auto"/>
        <w:left w:val="none" w:sz="0" w:space="0" w:color="auto"/>
        <w:bottom w:val="none" w:sz="0" w:space="0" w:color="auto"/>
        <w:right w:val="none" w:sz="0" w:space="0" w:color="auto"/>
      </w:divBdr>
    </w:div>
    <w:div w:id="1569152624">
      <w:bodyDiv w:val="1"/>
      <w:marLeft w:val="0"/>
      <w:marRight w:val="0"/>
      <w:marTop w:val="0"/>
      <w:marBottom w:val="0"/>
      <w:divBdr>
        <w:top w:val="none" w:sz="0" w:space="0" w:color="auto"/>
        <w:left w:val="none" w:sz="0" w:space="0" w:color="auto"/>
        <w:bottom w:val="none" w:sz="0" w:space="0" w:color="auto"/>
        <w:right w:val="none" w:sz="0" w:space="0" w:color="auto"/>
      </w:divBdr>
    </w:div>
    <w:div w:id="1572622284">
      <w:bodyDiv w:val="1"/>
      <w:marLeft w:val="0"/>
      <w:marRight w:val="0"/>
      <w:marTop w:val="0"/>
      <w:marBottom w:val="0"/>
      <w:divBdr>
        <w:top w:val="none" w:sz="0" w:space="0" w:color="auto"/>
        <w:left w:val="none" w:sz="0" w:space="0" w:color="auto"/>
        <w:bottom w:val="none" w:sz="0" w:space="0" w:color="auto"/>
        <w:right w:val="none" w:sz="0" w:space="0" w:color="auto"/>
      </w:divBdr>
    </w:div>
    <w:div w:id="1574123528">
      <w:bodyDiv w:val="1"/>
      <w:marLeft w:val="0"/>
      <w:marRight w:val="0"/>
      <w:marTop w:val="0"/>
      <w:marBottom w:val="0"/>
      <w:divBdr>
        <w:top w:val="none" w:sz="0" w:space="0" w:color="auto"/>
        <w:left w:val="none" w:sz="0" w:space="0" w:color="auto"/>
        <w:bottom w:val="none" w:sz="0" w:space="0" w:color="auto"/>
        <w:right w:val="none" w:sz="0" w:space="0" w:color="auto"/>
      </w:divBdr>
    </w:div>
    <w:div w:id="1576743135">
      <w:bodyDiv w:val="1"/>
      <w:marLeft w:val="0"/>
      <w:marRight w:val="0"/>
      <w:marTop w:val="0"/>
      <w:marBottom w:val="0"/>
      <w:divBdr>
        <w:top w:val="none" w:sz="0" w:space="0" w:color="auto"/>
        <w:left w:val="none" w:sz="0" w:space="0" w:color="auto"/>
        <w:bottom w:val="none" w:sz="0" w:space="0" w:color="auto"/>
        <w:right w:val="none" w:sz="0" w:space="0" w:color="auto"/>
      </w:divBdr>
    </w:div>
    <w:div w:id="1590890856">
      <w:bodyDiv w:val="1"/>
      <w:marLeft w:val="0"/>
      <w:marRight w:val="0"/>
      <w:marTop w:val="0"/>
      <w:marBottom w:val="0"/>
      <w:divBdr>
        <w:top w:val="none" w:sz="0" w:space="0" w:color="auto"/>
        <w:left w:val="none" w:sz="0" w:space="0" w:color="auto"/>
        <w:bottom w:val="none" w:sz="0" w:space="0" w:color="auto"/>
        <w:right w:val="none" w:sz="0" w:space="0" w:color="auto"/>
      </w:divBdr>
    </w:div>
    <w:div w:id="1628122022">
      <w:bodyDiv w:val="1"/>
      <w:marLeft w:val="0"/>
      <w:marRight w:val="0"/>
      <w:marTop w:val="0"/>
      <w:marBottom w:val="0"/>
      <w:divBdr>
        <w:top w:val="none" w:sz="0" w:space="0" w:color="auto"/>
        <w:left w:val="none" w:sz="0" w:space="0" w:color="auto"/>
        <w:bottom w:val="none" w:sz="0" w:space="0" w:color="auto"/>
        <w:right w:val="none" w:sz="0" w:space="0" w:color="auto"/>
      </w:divBdr>
    </w:div>
    <w:div w:id="1636526832">
      <w:bodyDiv w:val="1"/>
      <w:marLeft w:val="0"/>
      <w:marRight w:val="0"/>
      <w:marTop w:val="0"/>
      <w:marBottom w:val="0"/>
      <w:divBdr>
        <w:top w:val="none" w:sz="0" w:space="0" w:color="auto"/>
        <w:left w:val="none" w:sz="0" w:space="0" w:color="auto"/>
        <w:bottom w:val="none" w:sz="0" w:space="0" w:color="auto"/>
        <w:right w:val="none" w:sz="0" w:space="0" w:color="auto"/>
      </w:divBdr>
    </w:div>
    <w:div w:id="1640960625">
      <w:bodyDiv w:val="1"/>
      <w:marLeft w:val="0"/>
      <w:marRight w:val="0"/>
      <w:marTop w:val="0"/>
      <w:marBottom w:val="0"/>
      <w:divBdr>
        <w:top w:val="none" w:sz="0" w:space="0" w:color="auto"/>
        <w:left w:val="none" w:sz="0" w:space="0" w:color="auto"/>
        <w:bottom w:val="none" w:sz="0" w:space="0" w:color="auto"/>
        <w:right w:val="none" w:sz="0" w:space="0" w:color="auto"/>
      </w:divBdr>
    </w:div>
    <w:div w:id="1644433026">
      <w:bodyDiv w:val="1"/>
      <w:marLeft w:val="0"/>
      <w:marRight w:val="0"/>
      <w:marTop w:val="0"/>
      <w:marBottom w:val="0"/>
      <w:divBdr>
        <w:top w:val="none" w:sz="0" w:space="0" w:color="auto"/>
        <w:left w:val="none" w:sz="0" w:space="0" w:color="auto"/>
        <w:bottom w:val="none" w:sz="0" w:space="0" w:color="auto"/>
        <w:right w:val="none" w:sz="0" w:space="0" w:color="auto"/>
      </w:divBdr>
    </w:div>
    <w:div w:id="1668901157">
      <w:bodyDiv w:val="1"/>
      <w:marLeft w:val="0"/>
      <w:marRight w:val="0"/>
      <w:marTop w:val="0"/>
      <w:marBottom w:val="0"/>
      <w:divBdr>
        <w:top w:val="none" w:sz="0" w:space="0" w:color="auto"/>
        <w:left w:val="none" w:sz="0" w:space="0" w:color="auto"/>
        <w:bottom w:val="none" w:sz="0" w:space="0" w:color="auto"/>
        <w:right w:val="none" w:sz="0" w:space="0" w:color="auto"/>
      </w:divBdr>
    </w:div>
    <w:div w:id="1673675957">
      <w:bodyDiv w:val="1"/>
      <w:marLeft w:val="0"/>
      <w:marRight w:val="0"/>
      <w:marTop w:val="0"/>
      <w:marBottom w:val="0"/>
      <w:divBdr>
        <w:top w:val="none" w:sz="0" w:space="0" w:color="auto"/>
        <w:left w:val="none" w:sz="0" w:space="0" w:color="auto"/>
        <w:bottom w:val="none" w:sz="0" w:space="0" w:color="auto"/>
        <w:right w:val="none" w:sz="0" w:space="0" w:color="auto"/>
      </w:divBdr>
    </w:div>
    <w:div w:id="1689674427">
      <w:bodyDiv w:val="1"/>
      <w:marLeft w:val="0"/>
      <w:marRight w:val="0"/>
      <w:marTop w:val="0"/>
      <w:marBottom w:val="0"/>
      <w:divBdr>
        <w:top w:val="none" w:sz="0" w:space="0" w:color="auto"/>
        <w:left w:val="none" w:sz="0" w:space="0" w:color="auto"/>
        <w:bottom w:val="none" w:sz="0" w:space="0" w:color="auto"/>
        <w:right w:val="none" w:sz="0" w:space="0" w:color="auto"/>
      </w:divBdr>
    </w:div>
    <w:div w:id="1714697386">
      <w:bodyDiv w:val="1"/>
      <w:marLeft w:val="0"/>
      <w:marRight w:val="0"/>
      <w:marTop w:val="0"/>
      <w:marBottom w:val="0"/>
      <w:divBdr>
        <w:top w:val="none" w:sz="0" w:space="0" w:color="auto"/>
        <w:left w:val="none" w:sz="0" w:space="0" w:color="auto"/>
        <w:bottom w:val="none" w:sz="0" w:space="0" w:color="auto"/>
        <w:right w:val="none" w:sz="0" w:space="0" w:color="auto"/>
      </w:divBdr>
    </w:div>
    <w:div w:id="1720477750">
      <w:bodyDiv w:val="1"/>
      <w:marLeft w:val="0"/>
      <w:marRight w:val="0"/>
      <w:marTop w:val="0"/>
      <w:marBottom w:val="0"/>
      <w:divBdr>
        <w:top w:val="none" w:sz="0" w:space="0" w:color="auto"/>
        <w:left w:val="none" w:sz="0" w:space="0" w:color="auto"/>
        <w:bottom w:val="none" w:sz="0" w:space="0" w:color="auto"/>
        <w:right w:val="none" w:sz="0" w:space="0" w:color="auto"/>
      </w:divBdr>
    </w:div>
    <w:div w:id="1722627581">
      <w:bodyDiv w:val="1"/>
      <w:marLeft w:val="0"/>
      <w:marRight w:val="0"/>
      <w:marTop w:val="0"/>
      <w:marBottom w:val="0"/>
      <w:divBdr>
        <w:top w:val="none" w:sz="0" w:space="0" w:color="auto"/>
        <w:left w:val="none" w:sz="0" w:space="0" w:color="auto"/>
        <w:bottom w:val="none" w:sz="0" w:space="0" w:color="auto"/>
        <w:right w:val="none" w:sz="0" w:space="0" w:color="auto"/>
      </w:divBdr>
    </w:div>
    <w:div w:id="1731541925">
      <w:bodyDiv w:val="1"/>
      <w:marLeft w:val="0"/>
      <w:marRight w:val="0"/>
      <w:marTop w:val="0"/>
      <w:marBottom w:val="0"/>
      <w:divBdr>
        <w:top w:val="none" w:sz="0" w:space="0" w:color="auto"/>
        <w:left w:val="none" w:sz="0" w:space="0" w:color="auto"/>
        <w:bottom w:val="none" w:sz="0" w:space="0" w:color="auto"/>
        <w:right w:val="none" w:sz="0" w:space="0" w:color="auto"/>
      </w:divBdr>
    </w:div>
    <w:div w:id="1769806669">
      <w:bodyDiv w:val="1"/>
      <w:marLeft w:val="0"/>
      <w:marRight w:val="0"/>
      <w:marTop w:val="0"/>
      <w:marBottom w:val="0"/>
      <w:divBdr>
        <w:top w:val="none" w:sz="0" w:space="0" w:color="auto"/>
        <w:left w:val="none" w:sz="0" w:space="0" w:color="auto"/>
        <w:bottom w:val="none" w:sz="0" w:space="0" w:color="auto"/>
        <w:right w:val="none" w:sz="0" w:space="0" w:color="auto"/>
      </w:divBdr>
    </w:div>
    <w:div w:id="1770931532">
      <w:bodyDiv w:val="1"/>
      <w:marLeft w:val="0"/>
      <w:marRight w:val="0"/>
      <w:marTop w:val="0"/>
      <w:marBottom w:val="0"/>
      <w:divBdr>
        <w:top w:val="none" w:sz="0" w:space="0" w:color="auto"/>
        <w:left w:val="none" w:sz="0" w:space="0" w:color="auto"/>
        <w:bottom w:val="none" w:sz="0" w:space="0" w:color="auto"/>
        <w:right w:val="none" w:sz="0" w:space="0" w:color="auto"/>
      </w:divBdr>
    </w:div>
    <w:div w:id="1774476265">
      <w:bodyDiv w:val="1"/>
      <w:marLeft w:val="0"/>
      <w:marRight w:val="0"/>
      <w:marTop w:val="0"/>
      <w:marBottom w:val="0"/>
      <w:divBdr>
        <w:top w:val="none" w:sz="0" w:space="0" w:color="auto"/>
        <w:left w:val="none" w:sz="0" w:space="0" w:color="auto"/>
        <w:bottom w:val="none" w:sz="0" w:space="0" w:color="auto"/>
        <w:right w:val="none" w:sz="0" w:space="0" w:color="auto"/>
      </w:divBdr>
    </w:div>
    <w:div w:id="1784306145">
      <w:bodyDiv w:val="1"/>
      <w:marLeft w:val="0"/>
      <w:marRight w:val="0"/>
      <w:marTop w:val="0"/>
      <w:marBottom w:val="0"/>
      <w:divBdr>
        <w:top w:val="none" w:sz="0" w:space="0" w:color="auto"/>
        <w:left w:val="none" w:sz="0" w:space="0" w:color="auto"/>
        <w:bottom w:val="none" w:sz="0" w:space="0" w:color="auto"/>
        <w:right w:val="none" w:sz="0" w:space="0" w:color="auto"/>
      </w:divBdr>
    </w:div>
    <w:div w:id="1805655418">
      <w:bodyDiv w:val="1"/>
      <w:marLeft w:val="0"/>
      <w:marRight w:val="0"/>
      <w:marTop w:val="0"/>
      <w:marBottom w:val="0"/>
      <w:divBdr>
        <w:top w:val="none" w:sz="0" w:space="0" w:color="auto"/>
        <w:left w:val="none" w:sz="0" w:space="0" w:color="auto"/>
        <w:bottom w:val="none" w:sz="0" w:space="0" w:color="auto"/>
        <w:right w:val="none" w:sz="0" w:space="0" w:color="auto"/>
      </w:divBdr>
    </w:div>
    <w:div w:id="1809545348">
      <w:bodyDiv w:val="1"/>
      <w:marLeft w:val="0"/>
      <w:marRight w:val="0"/>
      <w:marTop w:val="0"/>
      <w:marBottom w:val="0"/>
      <w:divBdr>
        <w:top w:val="none" w:sz="0" w:space="0" w:color="auto"/>
        <w:left w:val="none" w:sz="0" w:space="0" w:color="auto"/>
        <w:bottom w:val="none" w:sz="0" w:space="0" w:color="auto"/>
        <w:right w:val="none" w:sz="0" w:space="0" w:color="auto"/>
      </w:divBdr>
    </w:div>
    <w:div w:id="1820491263">
      <w:bodyDiv w:val="1"/>
      <w:marLeft w:val="0"/>
      <w:marRight w:val="0"/>
      <w:marTop w:val="0"/>
      <w:marBottom w:val="0"/>
      <w:divBdr>
        <w:top w:val="none" w:sz="0" w:space="0" w:color="auto"/>
        <w:left w:val="none" w:sz="0" w:space="0" w:color="auto"/>
        <w:bottom w:val="none" w:sz="0" w:space="0" w:color="auto"/>
        <w:right w:val="none" w:sz="0" w:space="0" w:color="auto"/>
      </w:divBdr>
    </w:div>
    <w:div w:id="1826437341">
      <w:bodyDiv w:val="1"/>
      <w:marLeft w:val="0"/>
      <w:marRight w:val="0"/>
      <w:marTop w:val="0"/>
      <w:marBottom w:val="0"/>
      <w:divBdr>
        <w:top w:val="none" w:sz="0" w:space="0" w:color="auto"/>
        <w:left w:val="none" w:sz="0" w:space="0" w:color="auto"/>
        <w:bottom w:val="none" w:sz="0" w:space="0" w:color="auto"/>
        <w:right w:val="none" w:sz="0" w:space="0" w:color="auto"/>
      </w:divBdr>
    </w:div>
    <w:div w:id="1859343283">
      <w:bodyDiv w:val="1"/>
      <w:marLeft w:val="0"/>
      <w:marRight w:val="0"/>
      <w:marTop w:val="0"/>
      <w:marBottom w:val="0"/>
      <w:divBdr>
        <w:top w:val="none" w:sz="0" w:space="0" w:color="auto"/>
        <w:left w:val="none" w:sz="0" w:space="0" w:color="auto"/>
        <w:bottom w:val="none" w:sz="0" w:space="0" w:color="auto"/>
        <w:right w:val="none" w:sz="0" w:space="0" w:color="auto"/>
      </w:divBdr>
    </w:div>
    <w:div w:id="1890678440">
      <w:bodyDiv w:val="1"/>
      <w:marLeft w:val="0"/>
      <w:marRight w:val="0"/>
      <w:marTop w:val="0"/>
      <w:marBottom w:val="0"/>
      <w:divBdr>
        <w:top w:val="none" w:sz="0" w:space="0" w:color="auto"/>
        <w:left w:val="none" w:sz="0" w:space="0" w:color="auto"/>
        <w:bottom w:val="none" w:sz="0" w:space="0" w:color="auto"/>
        <w:right w:val="none" w:sz="0" w:space="0" w:color="auto"/>
      </w:divBdr>
    </w:div>
    <w:div w:id="1892226795">
      <w:bodyDiv w:val="1"/>
      <w:marLeft w:val="0"/>
      <w:marRight w:val="0"/>
      <w:marTop w:val="0"/>
      <w:marBottom w:val="0"/>
      <w:divBdr>
        <w:top w:val="none" w:sz="0" w:space="0" w:color="auto"/>
        <w:left w:val="none" w:sz="0" w:space="0" w:color="auto"/>
        <w:bottom w:val="none" w:sz="0" w:space="0" w:color="auto"/>
        <w:right w:val="none" w:sz="0" w:space="0" w:color="auto"/>
      </w:divBdr>
    </w:div>
    <w:div w:id="1895773705">
      <w:bodyDiv w:val="1"/>
      <w:marLeft w:val="0"/>
      <w:marRight w:val="0"/>
      <w:marTop w:val="0"/>
      <w:marBottom w:val="0"/>
      <w:divBdr>
        <w:top w:val="none" w:sz="0" w:space="0" w:color="auto"/>
        <w:left w:val="none" w:sz="0" w:space="0" w:color="auto"/>
        <w:bottom w:val="none" w:sz="0" w:space="0" w:color="auto"/>
        <w:right w:val="none" w:sz="0" w:space="0" w:color="auto"/>
      </w:divBdr>
    </w:div>
    <w:div w:id="1927300100">
      <w:bodyDiv w:val="1"/>
      <w:marLeft w:val="0"/>
      <w:marRight w:val="0"/>
      <w:marTop w:val="0"/>
      <w:marBottom w:val="0"/>
      <w:divBdr>
        <w:top w:val="none" w:sz="0" w:space="0" w:color="auto"/>
        <w:left w:val="none" w:sz="0" w:space="0" w:color="auto"/>
        <w:bottom w:val="none" w:sz="0" w:space="0" w:color="auto"/>
        <w:right w:val="none" w:sz="0" w:space="0" w:color="auto"/>
      </w:divBdr>
    </w:div>
    <w:div w:id="1927953366">
      <w:bodyDiv w:val="1"/>
      <w:marLeft w:val="0"/>
      <w:marRight w:val="0"/>
      <w:marTop w:val="0"/>
      <w:marBottom w:val="0"/>
      <w:divBdr>
        <w:top w:val="none" w:sz="0" w:space="0" w:color="auto"/>
        <w:left w:val="none" w:sz="0" w:space="0" w:color="auto"/>
        <w:bottom w:val="none" w:sz="0" w:space="0" w:color="auto"/>
        <w:right w:val="none" w:sz="0" w:space="0" w:color="auto"/>
      </w:divBdr>
    </w:div>
    <w:div w:id="1936131581">
      <w:bodyDiv w:val="1"/>
      <w:marLeft w:val="0"/>
      <w:marRight w:val="0"/>
      <w:marTop w:val="0"/>
      <w:marBottom w:val="0"/>
      <w:divBdr>
        <w:top w:val="none" w:sz="0" w:space="0" w:color="auto"/>
        <w:left w:val="none" w:sz="0" w:space="0" w:color="auto"/>
        <w:bottom w:val="none" w:sz="0" w:space="0" w:color="auto"/>
        <w:right w:val="none" w:sz="0" w:space="0" w:color="auto"/>
      </w:divBdr>
    </w:div>
    <w:div w:id="1936133353">
      <w:bodyDiv w:val="1"/>
      <w:marLeft w:val="0"/>
      <w:marRight w:val="0"/>
      <w:marTop w:val="0"/>
      <w:marBottom w:val="0"/>
      <w:divBdr>
        <w:top w:val="none" w:sz="0" w:space="0" w:color="auto"/>
        <w:left w:val="none" w:sz="0" w:space="0" w:color="auto"/>
        <w:bottom w:val="none" w:sz="0" w:space="0" w:color="auto"/>
        <w:right w:val="none" w:sz="0" w:space="0" w:color="auto"/>
      </w:divBdr>
    </w:div>
    <w:div w:id="1943604164">
      <w:bodyDiv w:val="1"/>
      <w:marLeft w:val="0"/>
      <w:marRight w:val="0"/>
      <w:marTop w:val="0"/>
      <w:marBottom w:val="0"/>
      <w:divBdr>
        <w:top w:val="none" w:sz="0" w:space="0" w:color="auto"/>
        <w:left w:val="none" w:sz="0" w:space="0" w:color="auto"/>
        <w:bottom w:val="none" w:sz="0" w:space="0" w:color="auto"/>
        <w:right w:val="none" w:sz="0" w:space="0" w:color="auto"/>
      </w:divBdr>
    </w:div>
    <w:div w:id="1957590760">
      <w:bodyDiv w:val="1"/>
      <w:marLeft w:val="0"/>
      <w:marRight w:val="0"/>
      <w:marTop w:val="0"/>
      <w:marBottom w:val="0"/>
      <w:divBdr>
        <w:top w:val="none" w:sz="0" w:space="0" w:color="auto"/>
        <w:left w:val="none" w:sz="0" w:space="0" w:color="auto"/>
        <w:bottom w:val="none" w:sz="0" w:space="0" w:color="auto"/>
        <w:right w:val="none" w:sz="0" w:space="0" w:color="auto"/>
      </w:divBdr>
    </w:div>
    <w:div w:id="1962573547">
      <w:bodyDiv w:val="1"/>
      <w:marLeft w:val="0"/>
      <w:marRight w:val="0"/>
      <w:marTop w:val="0"/>
      <w:marBottom w:val="0"/>
      <w:divBdr>
        <w:top w:val="none" w:sz="0" w:space="0" w:color="auto"/>
        <w:left w:val="none" w:sz="0" w:space="0" w:color="auto"/>
        <w:bottom w:val="none" w:sz="0" w:space="0" w:color="auto"/>
        <w:right w:val="none" w:sz="0" w:space="0" w:color="auto"/>
      </w:divBdr>
    </w:div>
    <w:div w:id="1977101843">
      <w:bodyDiv w:val="1"/>
      <w:marLeft w:val="0"/>
      <w:marRight w:val="0"/>
      <w:marTop w:val="0"/>
      <w:marBottom w:val="0"/>
      <w:divBdr>
        <w:top w:val="none" w:sz="0" w:space="0" w:color="auto"/>
        <w:left w:val="none" w:sz="0" w:space="0" w:color="auto"/>
        <w:bottom w:val="none" w:sz="0" w:space="0" w:color="auto"/>
        <w:right w:val="none" w:sz="0" w:space="0" w:color="auto"/>
      </w:divBdr>
    </w:div>
    <w:div w:id="1978605893">
      <w:bodyDiv w:val="1"/>
      <w:marLeft w:val="0"/>
      <w:marRight w:val="0"/>
      <w:marTop w:val="0"/>
      <w:marBottom w:val="0"/>
      <w:divBdr>
        <w:top w:val="none" w:sz="0" w:space="0" w:color="auto"/>
        <w:left w:val="none" w:sz="0" w:space="0" w:color="auto"/>
        <w:bottom w:val="none" w:sz="0" w:space="0" w:color="auto"/>
        <w:right w:val="none" w:sz="0" w:space="0" w:color="auto"/>
      </w:divBdr>
    </w:div>
    <w:div w:id="1988050460">
      <w:bodyDiv w:val="1"/>
      <w:marLeft w:val="0"/>
      <w:marRight w:val="0"/>
      <w:marTop w:val="0"/>
      <w:marBottom w:val="0"/>
      <w:divBdr>
        <w:top w:val="none" w:sz="0" w:space="0" w:color="auto"/>
        <w:left w:val="none" w:sz="0" w:space="0" w:color="auto"/>
        <w:bottom w:val="none" w:sz="0" w:space="0" w:color="auto"/>
        <w:right w:val="none" w:sz="0" w:space="0" w:color="auto"/>
      </w:divBdr>
    </w:div>
    <w:div w:id="1992127685">
      <w:bodyDiv w:val="1"/>
      <w:marLeft w:val="0"/>
      <w:marRight w:val="0"/>
      <w:marTop w:val="0"/>
      <w:marBottom w:val="0"/>
      <w:divBdr>
        <w:top w:val="none" w:sz="0" w:space="0" w:color="auto"/>
        <w:left w:val="none" w:sz="0" w:space="0" w:color="auto"/>
        <w:bottom w:val="none" w:sz="0" w:space="0" w:color="auto"/>
        <w:right w:val="none" w:sz="0" w:space="0" w:color="auto"/>
      </w:divBdr>
    </w:div>
    <w:div w:id="2006857199">
      <w:bodyDiv w:val="1"/>
      <w:marLeft w:val="0"/>
      <w:marRight w:val="0"/>
      <w:marTop w:val="0"/>
      <w:marBottom w:val="0"/>
      <w:divBdr>
        <w:top w:val="none" w:sz="0" w:space="0" w:color="auto"/>
        <w:left w:val="none" w:sz="0" w:space="0" w:color="auto"/>
        <w:bottom w:val="none" w:sz="0" w:space="0" w:color="auto"/>
        <w:right w:val="none" w:sz="0" w:space="0" w:color="auto"/>
      </w:divBdr>
    </w:div>
    <w:div w:id="2027440505">
      <w:bodyDiv w:val="1"/>
      <w:marLeft w:val="0"/>
      <w:marRight w:val="0"/>
      <w:marTop w:val="0"/>
      <w:marBottom w:val="0"/>
      <w:divBdr>
        <w:top w:val="none" w:sz="0" w:space="0" w:color="auto"/>
        <w:left w:val="none" w:sz="0" w:space="0" w:color="auto"/>
        <w:bottom w:val="none" w:sz="0" w:space="0" w:color="auto"/>
        <w:right w:val="none" w:sz="0" w:space="0" w:color="auto"/>
      </w:divBdr>
    </w:div>
    <w:div w:id="2033066592">
      <w:bodyDiv w:val="1"/>
      <w:marLeft w:val="0"/>
      <w:marRight w:val="0"/>
      <w:marTop w:val="0"/>
      <w:marBottom w:val="0"/>
      <w:divBdr>
        <w:top w:val="none" w:sz="0" w:space="0" w:color="auto"/>
        <w:left w:val="none" w:sz="0" w:space="0" w:color="auto"/>
        <w:bottom w:val="none" w:sz="0" w:space="0" w:color="auto"/>
        <w:right w:val="none" w:sz="0" w:space="0" w:color="auto"/>
      </w:divBdr>
    </w:div>
    <w:div w:id="2038194410">
      <w:bodyDiv w:val="1"/>
      <w:marLeft w:val="0"/>
      <w:marRight w:val="0"/>
      <w:marTop w:val="0"/>
      <w:marBottom w:val="0"/>
      <w:divBdr>
        <w:top w:val="none" w:sz="0" w:space="0" w:color="auto"/>
        <w:left w:val="none" w:sz="0" w:space="0" w:color="auto"/>
        <w:bottom w:val="none" w:sz="0" w:space="0" w:color="auto"/>
        <w:right w:val="none" w:sz="0" w:space="0" w:color="auto"/>
      </w:divBdr>
    </w:div>
    <w:div w:id="2055227070">
      <w:bodyDiv w:val="1"/>
      <w:marLeft w:val="0"/>
      <w:marRight w:val="0"/>
      <w:marTop w:val="0"/>
      <w:marBottom w:val="0"/>
      <w:divBdr>
        <w:top w:val="none" w:sz="0" w:space="0" w:color="auto"/>
        <w:left w:val="none" w:sz="0" w:space="0" w:color="auto"/>
        <w:bottom w:val="none" w:sz="0" w:space="0" w:color="auto"/>
        <w:right w:val="none" w:sz="0" w:space="0" w:color="auto"/>
      </w:divBdr>
    </w:div>
    <w:div w:id="2062708621">
      <w:bodyDiv w:val="1"/>
      <w:marLeft w:val="0"/>
      <w:marRight w:val="0"/>
      <w:marTop w:val="0"/>
      <w:marBottom w:val="0"/>
      <w:divBdr>
        <w:top w:val="none" w:sz="0" w:space="0" w:color="auto"/>
        <w:left w:val="none" w:sz="0" w:space="0" w:color="auto"/>
        <w:bottom w:val="none" w:sz="0" w:space="0" w:color="auto"/>
        <w:right w:val="none" w:sz="0" w:space="0" w:color="auto"/>
      </w:divBdr>
    </w:div>
    <w:div w:id="2064913517">
      <w:bodyDiv w:val="1"/>
      <w:marLeft w:val="0"/>
      <w:marRight w:val="0"/>
      <w:marTop w:val="0"/>
      <w:marBottom w:val="0"/>
      <w:divBdr>
        <w:top w:val="none" w:sz="0" w:space="0" w:color="auto"/>
        <w:left w:val="none" w:sz="0" w:space="0" w:color="auto"/>
        <w:bottom w:val="none" w:sz="0" w:space="0" w:color="auto"/>
        <w:right w:val="none" w:sz="0" w:space="0" w:color="auto"/>
      </w:divBdr>
    </w:div>
    <w:div w:id="2074304377">
      <w:bodyDiv w:val="1"/>
      <w:marLeft w:val="0"/>
      <w:marRight w:val="0"/>
      <w:marTop w:val="0"/>
      <w:marBottom w:val="0"/>
      <w:divBdr>
        <w:top w:val="none" w:sz="0" w:space="0" w:color="auto"/>
        <w:left w:val="none" w:sz="0" w:space="0" w:color="auto"/>
        <w:bottom w:val="none" w:sz="0" w:space="0" w:color="auto"/>
        <w:right w:val="none" w:sz="0" w:space="0" w:color="auto"/>
      </w:divBdr>
    </w:div>
    <w:div w:id="2075859423">
      <w:bodyDiv w:val="1"/>
      <w:marLeft w:val="0"/>
      <w:marRight w:val="0"/>
      <w:marTop w:val="0"/>
      <w:marBottom w:val="0"/>
      <w:divBdr>
        <w:top w:val="none" w:sz="0" w:space="0" w:color="auto"/>
        <w:left w:val="none" w:sz="0" w:space="0" w:color="auto"/>
        <w:bottom w:val="none" w:sz="0" w:space="0" w:color="auto"/>
        <w:right w:val="none" w:sz="0" w:space="0" w:color="auto"/>
      </w:divBdr>
    </w:div>
    <w:div w:id="2077623997">
      <w:bodyDiv w:val="1"/>
      <w:marLeft w:val="0"/>
      <w:marRight w:val="0"/>
      <w:marTop w:val="0"/>
      <w:marBottom w:val="0"/>
      <w:divBdr>
        <w:top w:val="none" w:sz="0" w:space="0" w:color="auto"/>
        <w:left w:val="none" w:sz="0" w:space="0" w:color="auto"/>
        <w:bottom w:val="none" w:sz="0" w:space="0" w:color="auto"/>
        <w:right w:val="none" w:sz="0" w:space="0" w:color="auto"/>
      </w:divBdr>
    </w:div>
    <w:div w:id="2102339207">
      <w:bodyDiv w:val="1"/>
      <w:marLeft w:val="0"/>
      <w:marRight w:val="0"/>
      <w:marTop w:val="0"/>
      <w:marBottom w:val="0"/>
      <w:divBdr>
        <w:top w:val="none" w:sz="0" w:space="0" w:color="auto"/>
        <w:left w:val="none" w:sz="0" w:space="0" w:color="auto"/>
        <w:bottom w:val="none" w:sz="0" w:space="0" w:color="auto"/>
        <w:right w:val="none" w:sz="0" w:space="0" w:color="auto"/>
      </w:divBdr>
    </w:div>
    <w:div w:id="212141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nav\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Aryamman Jain, Pranav Mehndiratta &amp; Vaibhav Vijay</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EEE2006OfficeOnline.xsl" StyleName="IEEE" Version="2006">
  <b:Source>
    <b:Tag>Tho09</b:Tag>
    <b:SourceType>BookSection</b:SourceType>
    <b:Guid>{8E954B4B-56B8-49D0-9C02-5B5EB8270B40}</b:Guid>
    <b:Title>Introduction to Algorithms</b:Title>
    <b:Year>2009</b:Year>
    <b:Author>
      <b:Author>
        <b:NameList>
          <b:Person>
            <b:Last>Thomas H. Cormen</b:Last>
            <b:First>Charles</b:First>
            <b:Middle>E. Leiserson, Ronald L. Rivest and Clifford Stein</b:Middle>
          </b:Person>
        </b:NameList>
      </b:Author>
    </b:Author>
    <b:Pages>253-285</b:Pages>
    <b:Publisher>MIT Press</b:Publisher>
    <b:RefOrder>7</b:RefOrder>
  </b:Source>
  <b:Source>
    <b:Tag>RFC12</b:Tag>
    <b:SourceType>InternetSite</b:SourceType>
    <b:Guid>{936842DC-6DFC-4128-839D-F5021D46068D}</b:Guid>
    <b:Title>TCP, Transmission Control Protocol</b:Title>
    <b:Year>2012</b:Year>
    <b:Author>
      <b:Author>
        <b:Corporate>RFC Sourcebook</b:Corporate>
      </b:Author>
    </b:Author>
    <b:YearAccessed>2014</b:YearAccessed>
    <b:MonthAccessed>February</b:MonthAccessed>
    <b:URL>http://www.networksorcery.com/enp/protocol/tcp.htm</b:URL>
    <b:RefOrder>6</b:RefOrder>
  </b:Source>
  <b:Source>
    <b:Tag>Rav14</b:Tag>
    <b:SourceType>Interview</b:SourceType>
    <b:Guid>{DD13DF43-AB6F-4613-BAD8-EAEEA9CCDE6F}</b:Guid>
    <b:Title>Initial Interaction with Client Personnel</b:Title>
    <b:Year>2014</b:Year>
    <b:Month>February</b:Month>
    <b:Day>2</b:Day>
    <b:Author>
      <b:Interviewee>
        <b:NameList>
          <b:Person>
            <b:Last>Ravi</b:Last>
            <b:First>Mr.</b:First>
            <b:Middle>Rahul</b:Middle>
          </b:Person>
        </b:NameList>
      </b:Interviewee>
      <b:Interviewer>
        <b:NameList>
          <b:Person>
            <b:Last>Aryamman Jain</b:Last>
            <b:First>Pranav</b:First>
            <b:Middle>Mehndiratta, Vaibhav Vijay</b:Middle>
          </b:Person>
        </b:NameList>
      </b:Interviewer>
    </b:Author>
    <b:City>Toronto</b:City>
    <b:StateProvince>ON</b:StateProvince>
    <b:CountryRegion>Canada</b:CountryRegion>
    <b:Comments>Interview excerpt available upon request</b:Comments>
    <b:RefOrder>3</b:RefOrder>
  </b:Source>
  <b:Source>
    <b:Tag>Hac14</b:Tag>
    <b:SourceType>Interview</b:SourceType>
    <b:Guid>{B7A621F9-A6CD-43F1-8700-391F101C2B1E}</b:Guid>
    <b:Author>
      <b:Interviewee>
        <b:NameList>
          <b:Person>
            <b:Last>Hacuman</b:Last>
            <b:First>Victor</b:First>
          </b:Person>
        </b:NameList>
      </b:Interviewee>
      <b:Interviewer>
        <b:NameList>
          <b:Person>
            <b:Last>Aryamman Jain</b:Last>
            <b:First>Pranav</b:First>
            <b:Middle>Mehndiratta, Vaibhav Vijay</b:Middle>
          </b:Person>
        </b:NameList>
      </b:Interviewer>
    </b:Author>
    <b:Title>Further Research with Authoritative Staff</b:Title>
    <b:Year>2014</b:Year>
    <b:Month>February</b:Month>
    <b:Day>2</b:Day>
    <b:City>Toronto</b:City>
    <b:StateProvince>ON</b:StateProvince>
    <b:CountryRegion>Canada</b:CountryRegion>
    <b:Comments>Interview excerpt available upon request</b:Comments>
    <b:RefOrder>4</b:RefOrder>
  </b:Source>
  <b:Source>
    <b:Tag>Ann14</b:Tag>
    <b:SourceType>Interview</b:SourceType>
    <b:Guid>{FEE9904B-B8BD-4C61-9ED8-D9631DDF6AA0}</b:Guid>
    <b:Title>Detailled Discussion with the Management Personnel</b:Title>
    <b:Year>2014</b:Year>
    <b:Month>February</b:Month>
    <b:Day>3</b:Day>
    <b:Author>
      <b:Interviewee>
        <b:NameList>
          <b:Person>
            <b:Last>Williams</b:Last>
            <b:First>Annie</b:First>
          </b:Person>
        </b:NameList>
      </b:Interviewee>
      <b:Interviewer>
        <b:NameList>
          <b:Person>
            <b:Last>Aryamman Jain</b:Last>
            <b:First>Pranav</b:First>
            <b:Middle>Mehndiratta, Vaibhav Vijay</b:Middle>
          </b:Person>
        </b:NameList>
      </b:Interviewer>
    </b:Author>
    <b:City>Toronto</b:City>
    <b:StateProvince>ON</b:StateProvince>
    <b:CountryRegion>Canada</b:CountryRegion>
    <b:Comments>Interviews excerpt availabe upon request</b:Comments>
    <b:RefOrder>1</b:RefOrder>
  </b:Source>
  <b:Source>
    <b:Tag>AVP03</b:Tag>
    <b:SourceType>DocumentFromInternetSite</b:SourceType>
    <b:Guid>{75AD2717-F419-42A5-9446-014022165FA6}</b:Guid>
    <b:Title>Forecast - A.V. Powell &amp; Associates LLC</b:Title>
    <b:Year>2003</b:Year>
    <b:Author>
      <b:Author>
        <b:Corporate>A.V. Powell &amp; Associates LLC</b:Corporate>
      </b:Author>
    </b:Author>
    <b:YearAccessed>2014</b:YearAccessed>
    <b:MonthAccessed>March</b:MonthAccessed>
    <b:DayAccessed>8</b:DayAccessed>
    <b:URL>http://www.avpowell.com/wp-content/uploads/2012/08/Resident-Demographic-forms-and-instructions-website-version-6-16-03.pdf</b:URL>
    <b:RefOrder>2</b:RefOrder>
  </b:Source>
  <b:Source>
    <b:Tag>ECE14</b:Tag>
    <b:SourceType>InternetSite</b:SourceType>
    <b:Guid>{984F875F-AB04-4E1C-931C-DFE3E8DD9618}</b:Guid>
    <b:Title>Milestone 2 - Detailed Specification</b:Title>
    <b:Year>2014</b:Year>
    <b:YearAccessed>2014</b:YearAccessed>
    <b:MonthAccessed>March</b:MonthAccessed>
    <b:DayAccessed>8</b:DayAccessed>
    <b:URL>https://sites.google.com/a/msrg.utoronto.ca/ece297/assignment-2/detailed-specifications</b:URL>
    <b:Author>
      <b:Author>
        <b:Corporate>ECE 297</b:Corporate>
      </b:Author>
    </b:Author>
    <b:RefOrder>5</b:RefOrder>
  </b:Source>
  <b:Source>
    <b:Tag>Lex04</b:Tag>
    <b:SourceType>InternetSite</b:SourceType>
    <b:Guid>{3E517495-BB2B-4A38-9A08-90D5E347ED20}</b:Guid>
    <b:Title>Lex and YACC primer/HOWTO</b:Title>
    <b:Year>2004</b:Year>
    <b:Month>September</b:Month>
    <b:Day>20</b:Day>
    <b:YearAccessed>2014</b:YearAccessed>
    <b:MonthAccessed>March</b:MonthAccessed>
    <b:DayAccessed>9</b:DayAccessed>
    <b:URL>http://ds9a.nl/lex-yacc/cvs/lex-yacc-howto.html</b:URL>
    <b:RefOrder>8</b:RefOrder>
  </b:Source>
  <b:Source>
    <b:Tag>Bri121</b:Tag>
    <b:SourceType>InternetSite</b:SourceType>
    <b:Guid>{82819BA7-9910-4E88-B169-E6476C4652C7}</b:Guid>
    <b:Author>
      <b:Author>
        <b:NameList>
          <b:Person>
            <b:Last>Hall</b:Last>
            <b:First>Brian</b:First>
            <b:Middle>"Beej Jorgensen"</b:Middle>
          </b:Person>
        </b:NameList>
      </b:Author>
    </b:Author>
    <b:Title>Beej's Guide to Network Programming: Using Internet Sockets</b:Title>
    <b:Year>2012</b:Year>
    <b:Month>July</b:Month>
    <b:Day>3</b:Day>
    <b:YearAccessed>2014</b:YearAccessed>
    <b:MonthAccessed>March</b:MonthAccessed>
    <b:DayAccessed>9</b:DayAccessed>
    <b:URL>http://beej.us/guide/bgnet/output/html/singlepage/bgnet.html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B2B56F26-D7C2-4C12-9004-89346592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886</TotalTime>
  <Pages>1</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Extended Storage Server For Apartment Buildings</vt:lpstr>
    </vt:vector>
  </TitlesOfParts>
  <Company/>
  <LinksUpToDate>false</LinksUpToDate>
  <CharactersWithSpaces>25956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Storage Server For Apartment Buildings</dc:title>
  <dc:creator>Pranav Mehndiratta</dc:creator>
  <cp:keywords/>
  <cp:lastModifiedBy>Pranav Mehndiratta</cp:lastModifiedBy>
  <cp:revision>195</cp:revision>
  <cp:lastPrinted>2014-03-10T03:33:00Z</cp:lastPrinted>
  <dcterms:created xsi:type="dcterms:W3CDTF">2014-02-01T08:33:00Z</dcterms:created>
  <dcterms:modified xsi:type="dcterms:W3CDTF">2014-03-10T03:33:00Z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